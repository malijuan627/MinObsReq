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6C" w:rsidRDefault="00981A66" w:rsidP="00E30A6C">
      <w:pPr>
        <w:spacing w:after="120"/>
        <w:ind w:right="10"/>
        <w:jc w:val="center"/>
        <w:rPr>
          <w:b/>
          <w:bCs/>
          <w:sz w:val="32"/>
          <w:szCs w:val="32"/>
        </w:rPr>
      </w:pPr>
      <w:r>
        <w:rPr>
          <w:noProof/>
          <w:lang w:eastAsia="zh-CN"/>
        </w:rPr>
        <w:drawing>
          <wp:anchor distT="0" distB="0" distL="114300" distR="114300" simplePos="0" relativeHeight="251655680" behindDoc="1" locked="0" layoutInCell="1" allowOverlap="1" wp14:anchorId="58E883B0" wp14:editId="6B10CB01">
            <wp:simplePos x="0" y="0"/>
            <wp:positionH relativeFrom="column">
              <wp:posOffset>-908050</wp:posOffset>
            </wp:positionH>
            <wp:positionV relativeFrom="paragraph">
              <wp:posOffset>-914400</wp:posOffset>
            </wp:positionV>
            <wp:extent cx="1558290" cy="10839450"/>
            <wp:effectExtent l="0" t="0" r="3810" b="0"/>
            <wp:wrapTight wrapText="bothSides">
              <wp:wrapPolygon edited="0">
                <wp:start x="0" y="0"/>
                <wp:lineTo x="0" y="21562"/>
                <wp:lineTo x="21389" y="21562"/>
                <wp:lineTo x="21389" y="0"/>
                <wp:lineTo x="0" y="0"/>
              </wp:wrapPolygon>
            </wp:wrapTight>
            <wp:docPr id="11" name="Picture 11" descr="WIGOS_cover_template_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IGOS_cover_template_en"/>
                    <pic:cNvPicPr preferRelativeResize="0">
                      <a:picLocks noChangeArrowheads="1"/>
                    </pic:cNvPicPr>
                  </pic:nvPicPr>
                  <pic:blipFill>
                    <a:blip r:embed="rId9" cstate="print">
                      <a:extLst>
                        <a:ext uri="{28A0092B-C50C-407E-A947-70E740481C1C}">
                          <a14:useLocalDpi xmlns:a14="http://schemas.microsoft.com/office/drawing/2010/main" val="0"/>
                        </a:ext>
                      </a:extLst>
                    </a:blip>
                    <a:srcRect r="81302"/>
                    <a:stretch>
                      <a:fillRect/>
                    </a:stretch>
                  </pic:blipFill>
                  <pic:spPr bwMode="auto">
                    <a:xfrm>
                      <a:off x="0" y="0"/>
                      <a:ext cx="1558290" cy="10839450"/>
                    </a:xfrm>
                    <a:prstGeom prst="rect">
                      <a:avLst/>
                    </a:prstGeom>
                    <a:noFill/>
                    <a:ln>
                      <a:noFill/>
                    </a:ln>
                  </pic:spPr>
                </pic:pic>
              </a:graphicData>
            </a:graphic>
          </wp:anchor>
        </w:drawing>
      </w:r>
      <w:r w:rsidR="00E30A6C" w:rsidRPr="004878AB">
        <w:rPr>
          <w:b/>
          <w:bCs/>
          <w:sz w:val="32"/>
          <w:szCs w:val="32"/>
        </w:rPr>
        <w:t>WORLD METEOROLOGICAL ORGANIZATION</w:t>
      </w:r>
    </w:p>
    <w:p w:rsidR="00E30A6C" w:rsidRPr="00BD0A5B" w:rsidRDefault="00E30A6C" w:rsidP="00E30A6C">
      <w:pPr>
        <w:jc w:val="center"/>
        <w:rPr>
          <w:noProof/>
        </w:rPr>
      </w:pPr>
      <w:r w:rsidRPr="00A62BB4">
        <w:rPr>
          <w:rFonts w:cs="Arial"/>
          <w:b/>
          <w:sz w:val="36"/>
          <w:szCs w:val="36"/>
        </w:rPr>
        <w:t>GLOBAL CRY</w:t>
      </w:r>
      <w:r>
        <w:rPr>
          <w:rFonts w:cs="Arial"/>
          <w:b/>
          <w:sz w:val="36"/>
          <w:szCs w:val="36"/>
        </w:rPr>
        <w:t>OS</w:t>
      </w:r>
      <w:r w:rsidRPr="00A62BB4">
        <w:rPr>
          <w:rFonts w:cs="Arial"/>
          <w:b/>
          <w:sz w:val="36"/>
          <w:szCs w:val="36"/>
        </w:rPr>
        <w:t>PHERE WATCH</w:t>
      </w:r>
    </w:p>
    <w:p w:rsidR="00E30A6C" w:rsidRPr="00BD0A5B" w:rsidRDefault="00924CE4" w:rsidP="00E30A6C">
      <w:pPr>
        <w:jc w:val="center"/>
        <w:rPr>
          <w:noProof/>
        </w:rPr>
      </w:pPr>
      <w:r>
        <w:rPr>
          <w:i/>
          <w:noProof/>
          <w:lang w:val="en-GB" w:eastAsia="en-GB"/>
        </w:rPr>
        <w:pict>
          <v:shapetype id="_x0000_t202" coordsize="21600,21600" o:spt="202" path="m,l,21600r21600,l21600,xe">
            <v:stroke joinstyle="miter"/>
            <v:path gradientshapeok="t" o:connecttype="rect"/>
          </v:shapetype>
          <v:shape id="Text Box 15" o:spid="_x0000_s1026" type="#_x0000_t202" style="position:absolute;left:0;text-align:left;margin-left:-109.7pt;margin-top:8.9pt;width:82.5pt;height:33.1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" filled="f" strokecolor="white" strokeweight="1.5pt">
            <v:textbox style="mso-next-textbox:#Text Box 15">
              <w:txbxContent>
                <w:p w:rsidR="001A51CD" w:rsidRPr="00BD0A5B" w:rsidRDefault="001A51CD" w:rsidP="00E30A6C">
                  <w:pPr>
                    <w:rPr>
                      <w:rFonts w:ascii="Arial Narrow" w:hAnsi="Arial Narrow"/>
                      <w:b/>
                      <w:color w:val="FFFFFF"/>
                      <w:sz w:val="18"/>
                      <w:szCs w:val="18"/>
                    </w:rPr>
                  </w:pPr>
                  <w:r>
                    <w:rPr>
                      <w:rFonts w:ascii="Arial Narrow" w:hAnsi="Arial Narrow"/>
                      <w:b/>
                      <w:color w:val="FFFFFF"/>
                      <w:sz w:val="18"/>
                      <w:szCs w:val="18"/>
                    </w:rPr>
                    <w:t>REPORT No. 23/ 2020</w:t>
                  </w:r>
                </w:p>
              </w:txbxContent>
            </v:textbox>
          </v:shape>
        </w:pict>
      </w:r>
    </w:p>
    <w:p w:rsidR="00E30A6C" w:rsidRDefault="00E30A6C" w:rsidP="00E30A6C">
      <w:pPr>
        <w:jc w:val="center"/>
        <w:rPr>
          <w:i/>
          <w:noProof/>
        </w:rPr>
      </w:pPr>
    </w:p>
    <w:p w:rsidR="00E30A6C" w:rsidRPr="00BD0A5B" w:rsidRDefault="00E30A6C" w:rsidP="00E30A6C">
      <w:pPr>
        <w:jc w:val="center"/>
        <w:rPr>
          <w:noProof/>
        </w:rPr>
      </w:pPr>
    </w:p>
    <w:p w:rsidR="00E30A6C" w:rsidRPr="00BD0A5B" w:rsidRDefault="00924CE4" w:rsidP="00E30A6C">
      <w:pPr>
        <w:jc w:val="center"/>
        <w:rPr>
          <w:noProof/>
        </w:rPr>
      </w:pPr>
      <w:r>
        <w:rPr>
          <w:noProof/>
          <w:lang w:val="en-GB" w:eastAsia="en-GB"/>
        </w:rPr>
        <w:pict>
          <v:shape id="Text Box 14" o:spid="_x0000_s1027" type="#_x0000_t202" style="position:absolute;left:0;text-align:left;margin-left:35pt;margin-top:6.95pt;width:363pt;height:63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" stroked="f">
            <v:textbox style="mso-next-textbox:#Text Box 14">
              <w:txbxContent>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Minimum Observing Requirements</w:t>
                  </w:r>
                </w:p>
                <w:p w:rsidR="001A51CD" w:rsidRPr="00981A66" w:rsidRDefault="001A51CD" w:rsidP="00981A66">
                  <w:pPr>
                    <w:keepNext/>
                    <w:keepLines/>
                    <w:spacing w:after="240" w:line="276" w:lineRule="auto"/>
                    <w:jc w:val="center"/>
                    <w:outlineLvl w:val="0"/>
                    <w:rPr>
                      <w:rFonts w:ascii="Verdana" w:hAnsi="Verdana"/>
                      <w:b/>
                      <w:bCs/>
                      <w:color w:val="365F91"/>
                      <w:sz w:val="28"/>
                      <w:szCs w:val="24"/>
                      <w:lang w:val="en-GB" w:eastAsia="zh-CN"/>
                    </w:rPr>
                  </w:pPr>
                  <w:r w:rsidRPr="00981A66">
                    <w:rPr>
                      <w:rFonts w:ascii="Verdana" w:hAnsi="Verdana"/>
                      <w:b/>
                      <w:bCs/>
                      <w:color w:val="365F91"/>
                      <w:sz w:val="28"/>
                      <w:szCs w:val="24"/>
                      <w:lang w:val="en-GB" w:eastAsia="zh-CN"/>
                    </w:rPr>
                    <w:t>GCW Surface Observing Component</w:t>
                  </w:r>
                </w:p>
                <w:p w:rsidR="001A51CD" w:rsidRPr="00981A66" w:rsidRDefault="001A51CD" w:rsidP="00981A66">
                  <w:pPr>
                    <w:jc w:val="center"/>
                    <w:rPr>
                      <w:rFonts w:cs="Arial"/>
                      <w:sz w:val="36"/>
                      <w:szCs w:val="32"/>
                      <w:lang w:val="en-GB"/>
                    </w:rPr>
                  </w:pPr>
                </w:p>
              </w:txbxContent>
            </v:textbox>
          </v:shape>
        </w:pict>
      </w:r>
    </w:p>
    <w:p w:rsidR="00E30A6C" w:rsidRPr="00BD0A5B"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E30A6C" w:rsidP="00E30A6C">
      <w:pPr>
        <w:jc w:val="center"/>
        <w:rPr>
          <w:noProof/>
        </w:rPr>
      </w:pPr>
    </w:p>
    <w:p w:rsidR="00E30A6C" w:rsidRDefault="00981A66" w:rsidP="00E30A6C">
      <w:pPr>
        <w:jc w:val="center"/>
      </w:pPr>
      <w:r>
        <w:rPr>
          <w:i/>
          <w:noProof/>
          <w:lang w:eastAsia="zh-CN"/>
        </w:rPr>
        <w:drawing>
          <wp:inline distT="0" distB="0" distL="0" distR="0" wp14:anchorId="7E48DDEB" wp14:editId="4C768A9D">
            <wp:extent cx="4600575" cy="4829175"/>
            <wp:effectExtent l="0" t="0" r="9525" b="9525"/>
            <wp:docPr id="1" name="Picture 2" descr="cryosphere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yosphere_circ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575" cy="4829175"/>
                    </a:xfrm>
                    <a:prstGeom prst="rect">
                      <a:avLst/>
                    </a:prstGeom>
                    <a:noFill/>
                    <a:ln>
                      <a:noFill/>
                    </a:ln>
                  </pic:spPr>
                </pic:pic>
              </a:graphicData>
            </a:graphic>
          </wp:inline>
        </w:drawing>
      </w:r>
      <w:r w:rsidR="00924CE4">
        <w:rPr>
          <w:noProof/>
          <w:lang w:val="en-GB" w:eastAsia="en-GB"/>
        </w:rPr>
        <w:pict>
          <v:shape id="Text Box 12" o:spid="_x0000_s1028" type="#_x0000_t202" style="position:absolute;left:0;text-align:left;margin-left:99pt;margin-top:-494.6pt;width:412.5pt;height:1in;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" filled="f" stroked="f">
            <v:textbox style="mso-next-textbox:#Text Box 12">
              <w:txbxContent>
                <w:p w:rsidR="001A51CD" w:rsidRPr="0008591B" w:rsidRDefault="001A51CD">
                  <w:pPr>
                    <w:rPr>
                      <w:rFonts w:ascii="Arial Bold" w:hAnsi="Arial Bold" w:cs="Arial"/>
                      <w:b/>
                      <w:color w:val="FFFFFF"/>
                      <w:sz w:val="28"/>
                      <w:szCs w:val="28"/>
                    </w:rPr>
                  </w:pPr>
                  <w:r w:rsidRPr="0008591B">
                    <w:rPr>
                      <w:rFonts w:ascii="Arial Bold" w:hAnsi="Arial Bold" w:cs="Arial"/>
                      <w:b/>
                      <w:color w:val="FFFFFF"/>
                      <w:sz w:val="28"/>
                      <w:szCs w:val="28"/>
                    </w:rPr>
                    <w:t>Insert title of report</w:t>
                  </w:r>
                  <w:r>
                    <w:rPr>
                      <w:rFonts w:ascii="Arial Bold" w:hAnsi="Arial Bold" w:cs="Arial"/>
                      <w:b/>
                      <w:color w:val="FFFFFF"/>
                      <w:sz w:val="28"/>
                      <w:szCs w:val="28"/>
                    </w:rPr>
                    <w:t xml:space="preserve"> .......</w:t>
                  </w:r>
                </w:p>
              </w:txbxContent>
            </v:textbox>
          </v:shape>
        </w:pict>
      </w:r>
      <w:r w:rsidR="00924CE4">
        <w:rPr>
          <w:noProof/>
          <w:lang w:val="en-GB" w:eastAsia="en-GB"/>
        </w:rPr>
        <w:pict>
          <v:shape id="Text Box 13" o:spid="_x0000_s1029" type="#_x0000_t202" style="position:absolute;left:0;text-align:left;margin-left:-38.5pt;margin-top:-647.6pt;width:101.5pt;height:33.1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" filled="f" strokecolor="#9cf" strokeweight="2pt">
            <v:textbox style="mso-next-textbox:#Text Box 13">
              <w:txbxContent>
                <w:p w:rsidR="001A51CD" w:rsidRPr="007603D3" w:rsidRDefault="001A51CD" w:rsidP="00E30A6C">
                  <w:pPr>
                    <w:jc w:val="center"/>
                    <w:rPr>
                      <w:rFonts w:ascii="Arial Narrow" w:hAnsi="Arial Narrow" w:cs="Arial"/>
                      <w:color w:val="FFFFFF"/>
                      <w:sz w:val="20"/>
                      <w:szCs w:val="20"/>
                    </w:rPr>
                  </w:pPr>
                  <w:r w:rsidRPr="007603D3">
                    <w:rPr>
                      <w:rFonts w:ascii="Arial Narrow" w:hAnsi="Arial Narrow" w:cs="Arial"/>
                      <w:b/>
                      <w:color w:val="FFFFFF"/>
                      <w:sz w:val="20"/>
                      <w:szCs w:val="20"/>
                    </w:rPr>
                    <w:t>TECHNICAL REPORT No. 2013- xx</w:t>
                  </w:r>
                </w:p>
              </w:txbxContent>
            </v:textbox>
          </v:shape>
        </w:pict>
      </w:r>
    </w:p>
    <w:p w:rsidR="00A55DE1" w:rsidRDefault="00A55DE1" w:rsidP="0029351F">
      <w:pPr>
        <w:spacing w:after="120"/>
        <w:ind w:right="10"/>
        <w:jc w:val="center"/>
        <w:rPr>
          <w:b/>
          <w:bCs/>
          <w:sz w:val="28"/>
          <w:szCs w:val="28"/>
        </w:rPr>
      </w:pPr>
    </w:p>
    <w:p w:rsidR="00A55DE1" w:rsidRDefault="00A55DE1" w:rsidP="0029351F">
      <w:pPr>
        <w:spacing w:after="120"/>
        <w:ind w:right="10"/>
        <w:jc w:val="center"/>
        <w:rPr>
          <w:b/>
          <w:bCs/>
          <w:sz w:val="28"/>
          <w:szCs w:val="28"/>
        </w:rPr>
      </w:pPr>
    </w:p>
    <w:p w:rsidR="0080689D" w:rsidRDefault="00981A66" w:rsidP="0029351F">
      <w:pPr>
        <w:spacing w:after="120"/>
        <w:ind w:right="10"/>
        <w:jc w:val="center"/>
        <w:rPr>
          <w:b/>
          <w:bCs/>
          <w:sz w:val="28"/>
          <w:szCs w:val="28"/>
        </w:rPr>
      </w:pPr>
      <w:r>
        <w:rPr>
          <w:i/>
          <w:noProof/>
          <w:lang w:eastAsia="zh-CN"/>
        </w:rPr>
        <w:drawing>
          <wp:anchor distT="0" distB="0" distL="114300" distR="114300" simplePos="0" relativeHeight="251660800" behindDoc="1" locked="0" layoutInCell="1" allowOverlap="1" wp14:anchorId="7AB087D1" wp14:editId="61575482">
            <wp:simplePos x="0" y="0"/>
            <wp:positionH relativeFrom="column">
              <wp:posOffset>3810</wp:posOffset>
            </wp:positionH>
            <wp:positionV relativeFrom="paragraph">
              <wp:posOffset>1075690</wp:posOffset>
            </wp:positionV>
            <wp:extent cx="1257300" cy="657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657860"/>
                    </a:xfrm>
                    <a:prstGeom prst="rect">
                      <a:avLst/>
                    </a:prstGeom>
                    <a:noFill/>
                    <a:ln>
                      <a:noFill/>
                    </a:ln>
                  </pic:spPr>
                </pic:pic>
              </a:graphicData>
            </a:graphic>
          </wp:anchor>
        </w:drawing>
      </w:r>
    </w:p>
    <w:p w:rsidR="0080689D" w:rsidRDefault="0080689D" w:rsidP="00E30A6C">
      <w:pPr>
        <w:spacing w:after="120"/>
        <w:ind w:right="10"/>
        <w:jc w:val="center"/>
        <w:rPr>
          <w:rFonts w:cs="Arial"/>
          <w:b/>
          <w:caps/>
        </w:rPr>
        <w:sectPr w:rsidR="0080689D" w:rsidSect="00E30A6C">
          <w:footerReference w:type="default" r:id="rId12"/>
          <w:pgSz w:w="11909" w:h="16834" w:code="9"/>
          <w:pgMar w:top="1440" w:right="689" w:bottom="1440" w:left="1440" w:header="706" w:footer="706" w:gutter="0"/>
          <w:cols w:space="708"/>
          <w:titlePg/>
          <w:docGrid w:linePitch="360"/>
        </w:sectPr>
      </w:pPr>
    </w:p>
    <w:p w:rsidR="0080689D" w:rsidRDefault="00924CE4" w:rsidP="00E50576">
      <w:pPr>
        <w:ind w:right="10"/>
        <w:jc w:val="center"/>
        <w:rPr>
          <w:rFonts w:cs="Arial"/>
          <w:b/>
          <w:caps/>
        </w:rPr>
      </w:pPr>
      <w:r>
        <w:rPr>
          <w:rFonts w:cs="Arial"/>
          <w:b/>
          <w:caps/>
          <w:noProof/>
          <w:lang w:val="en-GB" w:eastAsia="en-GB"/>
        </w:rPr>
        <w:lastRenderedPageBreak/>
        <w:pict>
          <v:shape id="Text Box 10" o:spid="_x0000_s1030" type="#_x0000_t202" style="position:absolute;left:0;text-align:left;margin-left:5.5pt;margin-top:-27pt;width:484pt;height:45.4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" strokeweight="1pt">
            <v:textbox style="mso-next-textbox:#Text Box 10;mso-fit-shape-to-text:t" inset=",5mm,,5mm">
              <w:txbxContent>
                <w:p w:rsidR="001A51CD" w:rsidRPr="00E04D5D" w:rsidRDefault="001A51CD" w:rsidP="0080689D">
                  <w:pPr>
                    <w:jc w:val="center"/>
                    <w:rPr>
                      <w:sz w:val="28"/>
                    </w:rPr>
                  </w:pPr>
                  <w:r w:rsidRPr="00E04D5D">
                    <w:rPr>
                      <w:sz w:val="28"/>
                    </w:rPr>
                    <w:t>Author:</w:t>
                  </w:r>
                  <w:r>
                    <w:rPr>
                      <w:sz w:val="28"/>
                    </w:rPr>
                    <w:t xml:space="preserve"> </w:t>
                  </w:r>
                  <w:proofErr w:type="spellStart"/>
                  <w:r>
                    <w:rPr>
                      <w:sz w:val="28"/>
                    </w:rPr>
                    <w:t>Lijuan</w:t>
                  </w:r>
                  <w:proofErr w:type="spellEnd"/>
                  <w:r>
                    <w:rPr>
                      <w:sz w:val="28"/>
                    </w:rPr>
                    <w:t xml:space="preserve"> Ma</w:t>
                  </w:r>
                  <w:r w:rsidRPr="00E04D5D">
                    <w:rPr>
                      <w:sz w:val="28"/>
                    </w:rPr>
                    <w:t xml:space="preserve">    Edited by: </w:t>
                  </w:r>
                  <w:r>
                    <w:rPr>
                      <w:sz w:val="28"/>
                    </w:rPr>
                    <w:t>Rodica Nitu</w:t>
                  </w:r>
                </w:p>
              </w:txbxContent>
            </v:textbox>
          </v:shape>
        </w:pict>
      </w: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E30A6C" w:rsidRDefault="00E30A6C"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Default="0080689D" w:rsidP="00E50576">
      <w:pPr>
        <w:ind w:right="10"/>
        <w:jc w:val="center"/>
        <w:rPr>
          <w:rFonts w:cs="Arial"/>
          <w:b/>
          <w:caps/>
        </w:rPr>
      </w:pPr>
    </w:p>
    <w:p w:rsidR="0080689D" w:rsidRPr="005A61B0" w:rsidRDefault="0080689D" w:rsidP="0080689D">
      <w:pPr>
        <w:pStyle w:val="NormalParagraphStyle"/>
        <w:spacing w:line="240" w:lineRule="auto"/>
        <w:ind w:right="-108"/>
        <w:jc w:val="both"/>
        <w:rPr>
          <w:rFonts w:ascii="Arial" w:hAnsi="Arial" w:cs="Arial"/>
          <w:b/>
          <w:bCs/>
          <w:sz w:val="20"/>
          <w:szCs w:val="20"/>
        </w:rPr>
      </w:pPr>
      <w:r w:rsidRPr="005A61B0">
        <w:rPr>
          <w:rFonts w:ascii="Arial" w:hAnsi="Arial" w:cs="Arial"/>
          <w:b/>
          <w:bCs/>
          <w:sz w:val="20"/>
          <w:szCs w:val="20"/>
        </w:rPr>
        <w:t>© World Meteorological Organization, 20</w:t>
      </w:r>
      <w:r w:rsidR="00981A66">
        <w:rPr>
          <w:rFonts w:ascii="Arial" w:hAnsi="Arial" w:cs="Arial"/>
          <w:b/>
          <w:bCs/>
          <w:sz w:val="20"/>
          <w:szCs w:val="20"/>
        </w:rPr>
        <w:t>20</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 xml:space="preserve">The right of publication in print, electronic and any other form and in any language is reserved by WMO. Short extracts from WMO publications may be reproduced without authorization, provided that the complete source is clearly indicated. Editorial correspondence and requests to </w:t>
      </w:r>
      <w:r w:rsidR="00E30A6C" w:rsidRPr="005A61B0">
        <w:rPr>
          <w:rFonts w:ascii="Arial" w:hAnsi="Arial" w:cs="Arial"/>
          <w:sz w:val="20"/>
          <w:szCs w:val="20"/>
        </w:rPr>
        <w:t>publish</w:t>
      </w:r>
      <w:r w:rsidR="00E30A6C">
        <w:rPr>
          <w:rFonts w:ascii="Arial" w:hAnsi="Arial" w:cs="Arial"/>
          <w:sz w:val="20"/>
          <w:szCs w:val="20"/>
        </w:rPr>
        <w:t>,</w:t>
      </w:r>
      <w:r w:rsidRPr="005A61B0">
        <w:rPr>
          <w:rFonts w:ascii="Arial" w:hAnsi="Arial" w:cs="Arial"/>
          <w:sz w:val="20"/>
          <w:szCs w:val="20"/>
        </w:rPr>
        <w:t xml:space="preserve"> reproduce or translate this publication in part or in whole should be addressed to:</w:t>
      </w: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rPr>
          <w:rFonts w:ascii="Arial" w:hAnsi="Arial" w:cs="Arial"/>
          <w:sz w:val="20"/>
          <w:szCs w:val="20"/>
        </w:rPr>
      </w:pPr>
    </w:p>
    <w:p w:rsidR="0080689D" w:rsidRPr="005A61B0" w:rsidRDefault="0080689D" w:rsidP="0080689D">
      <w:pPr>
        <w:pStyle w:val="NormalParagraphStyle"/>
        <w:spacing w:line="240" w:lineRule="auto"/>
        <w:ind w:right="-108"/>
        <w:jc w:val="both"/>
        <w:outlineLvl w:val="0"/>
        <w:rPr>
          <w:rFonts w:ascii="Arial" w:hAnsi="Arial" w:cs="Arial"/>
          <w:sz w:val="20"/>
          <w:szCs w:val="20"/>
        </w:rPr>
      </w:pPr>
      <w:r w:rsidRPr="005A61B0">
        <w:rPr>
          <w:rFonts w:ascii="Arial" w:hAnsi="Arial" w:cs="Arial"/>
          <w:sz w:val="20"/>
          <w:szCs w:val="20"/>
        </w:rPr>
        <w:t>Chair, Publications Board</w:t>
      </w:r>
    </w:p>
    <w:p w:rsidR="0080689D" w:rsidRPr="005A61B0" w:rsidRDefault="0080689D" w:rsidP="0080689D">
      <w:pPr>
        <w:pStyle w:val="NormalParagraphStyle"/>
        <w:spacing w:line="240" w:lineRule="auto"/>
        <w:ind w:right="-108"/>
        <w:jc w:val="both"/>
        <w:rPr>
          <w:rFonts w:ascii="Arial" w:hAnsi="Arial" w:cs="Arial"/>
          <w:sz w:val="20"/>
          <w:szCs w:val="20"/>
        </w:rPr>
      </w:pPr>
      <w:r w:rsidRPr="005A61B0">
        <w:rPr>
          <w:rFonts w:ascii="Arial" w:hAnsi="Arial" w:cs="Arial"/>
          <w:sz w:val="20"/>
          <w:szCs w:val="20"/>
        </w:rPr>
        <w:t>World Meteorological Organization (WMO)</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lang w:val="fr-FR"/>
        </w:rPr>
      </w:pPr>
      <w:r w:rsidRPr="005A61B0">
        <w:rPr>
          <w:rFonts w:ascii="Arial" w:hAnsi="Arial" w:cs="Arial"/>
          <w:sz w:val="20"/>
          <w:szCs w:val="20"/>
          <w:lang w:val="fr-FR"/>
        </w:rPr>
        <w:t>7 bis, avenue de la Paix</w:t>
      </w:r>
      <w:r w:rsidRPr="005A61B0">
        <w:rPr>
          <w:rFonts w:ascii="Arial" w:hAnsi="Arial" w:cs="Arial"/>
          <w:sz w:val="20"/>
          <w:szCs w:val="20"/>
          <w:lang w:val="fr-FR"/>
        </w:rPr>
        <w:tab/>
        <w:t>Tel.:</w:t>
      </w:r>
      <w:r w:rsidRPr="005A61B0">
        <w:rPr>
          <w:rFonts w:ascii="Arial" w:hAnsi="Arial" w:cs="Arial"/>
          <w:sz w:val="20"/>
          <w:szCs w:val="20"/>
          <w:lang w:val="fr-FR"/>
        </w:rPr>
        <w:tab/>
        <w:t>+41 (0) 22 730 8403</w:t>
      </w:r>
    </w:p>
    <w:p w:rsidR="0080689D" w:rsidRPr="005A61B0" w:rsidRDefault="0080689D" w:rsidP="0080689D">
      <w:pPr>
        <w:pStyle w:val="NormalParagraphStyle"/>
        <w:tabs>
          <w:tab w:val="left" w:pos="5640"/>
          <w:tab w:val="left" w:pos="6521"/>
        </w:tabs>
        <w:spacing w:line="240" w:lineRule="auto"/>
        <w:ind w:right="-108"/>
        <w:jc w:val="both"/>
        <w:rPr>
          <w:rFonts w:ascii="Arial" w:hAnsi="Arial" w:cs="Arial"/>
          <w:sz w:val="20"/>
          <w:szCs w:val="20"/>
        </w:rPr>
      </w:pPr>
      <w:smartTag w:uri="urn:schemas-microsoft-com:office:smarttags" w:element="address">
        <w:smartTag w:uri="urn:schemas-microsoft-com:office:smarttags" w:element="Street">
          <w:r w:rsidRPr="005A61B0">
            <w:rPr>
              <w:rFonts w:ascii="Arial" w:hAnsi="Arial" w:cs="Arial"/>
              <w:sz w:val="20"/>
              <w:szCs w:val="20"/>
            </w:rPr>
            <w:t>P.O. Box</w:t>
          </w:r>
        </w:smartTag>
        <w:r w:rsidRPr="005A61B0">
          <w:rPr>
            <w:rFonts w:ascii="Arial" w:hAnsi="Arial" w:cs="Arial"/>
            <w:sz w:val="20"/>
            <w:szCs w:val="20"/>
          </w:rPr>
          <w:t xml:space="preserve"> 2300</w:t>
        </w:r>
      </w:smartTag>
      <w:r w:rsidRPr="005A61B0">
        <w:rPr>
          <w:rFonts w:ascii="Arial" w:hAnsi="Arial" w:cs="Arial"/>
          <w:sz w:val="20"/>
          <w:szCs w:val="20"/>
        </w:rPr>
        <w:tab/>
        <w:t>Fax:</w:t>
      </w:r>
      <w:r w:rsidRPr="005A61B0">
        <w:rPr>
          <w:rFonts w:ascii="Arial" w:hAnsi="Arial" w:cs="Arial"/>
          <w:sz w:val="20"/>
          <w:szCs w:val="20"/>
        </w:rPr>
        <w:tab/>
        <w:t>+41 (0) 22 730 8040</w:t>
      </w:r>
    </w:p>
    <w:p w:rsidR="0080689D" w:rsidRPr="005A61B0" w:rsidRDefault="0080689D" w:rsidP="0080689D">
      <w:pPr>
        <w:tabs>
          <w:tab w:val="left" w:pos="5640"/>
          <w:tab w:val="left" w:pos="6521"/>
        </w:tabs>
        <w:ind w:right="-108"/>
        <w:jc w:val="both"/>
        <w:rPr>
          <w:rFonts w:cs="Arial"/>
          <w:color w:val="000000"/>
          <w:sz w:val="20"/>
          <w:szCs w:val="20"/>
        </w:rPr>
      </w:pPr>
      <w:r w:rsidRPr="005A61B0">
        <w:rPr>
          <w:rFonts w:cs="Arial"/>
          <w:sz w:val="20"/>
          <w:szCs w:val="20"/>
        </w:rPr>
        <w:t xml:space="preserve">CH-1211 </w:t>
      </w:r>
      <w:smartTag w:uri="urn:schemas-microsoft-com:office:smarttags" w:element="City">
        <w:r w:rsidRPr="005A61B0">
          <w:rPr>
            <w:rFonts w:cs="Arial"/>
            <w:sz w:val="20"/>
            <w:szCs w:val="20"/>
          </w:rPr>
          <w:t>Geneva</w:t>
        </w:r>
      </w:smartTag>
      <w:r w:rsidRPr="005A61B0">
        <w:rPr>
          <w:rFonts w:cs="Arial"/>
          <w:sz w:val="20"/>
          <w:szCs w:val="20"/>
        </w:rPr>
        <w:t xml:space="preserve"> 2, </w:t>
      </w:r>
      <w:smartTag w:uri="urn:schemas-microsoft-com:office:smarttags" w:element="place">
        <w:smartTag w:uri="urn:schemas-microsoft-com:office:smarttags" w:element="country-region">
          <w:r w:rsidRPr="005A61B0">
            <w:rPr>
              <w:rFonts w:cs="Arial"/>
              <w:sz w:val="20"/>
              <w:szCs w:val="20"/>
            </w:rPr>
            <w:t>Switzerland</w:t>
          </w:r>
        </w:smartTag>
      </w:smartTag>
      <w:r w:rsidRPr="005A61B0">
        <w:rPr>
          <w:rFonts w:cs="Arial"/>
          <w:sz w:val="20"/>
          <w:szCs w:val="20"/>
        </w:rPr>
        <w:tab/>
        <w:t>E-mail:</w:t>
      </w:r>
      <w:r w:rsidRPr="005A61B0">
        <w:rPr>
          <w:rFonts w:cs="Arial"/>
          <w:sz w:val="20"/>
          <w:szCs w:val="20"/>
        </w:rPr>
        <w:tab/>
        <w:t>Publications@wmo.int</w:t>
      </w:r>
    </w:p>
    <w:p w:rsidR="0080689D"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BodyText"/>
        <w:spacing w:after="0"/>
        <w:ind w:right="-108"/>
        <w:jc w:val="both"/>
        <w:outlineLvl w:val="0"/>
        <w:rPr>
          <w:rFonts w:ascii="Arial" w:hAnsi="Arial" w:cs="Arial"/>
          <w:color w:val="000000"/>
          <w:sz w:val="20"/>
          <w:szCs w:val="20"/>
          <w:lang w:val="en-GB"/>
        </w:rPr>
      </w:pPr>
      <w:r w:rsidRPr="005A61B0">
        <w:rPr>
          <w:rFonts w:ascii="Arial" w:hAnsi="Arial" w:cs="Arial"/>
          <w:color w:val="000000"/>
          <w:sz w:val="20"/>
          <w:szCs w:val="20"/>
          <w:lang w:val="en-GB"/>
        </w:rPr>
        <w:t>NOTE</w:t>
      </w:r>
    </w:p>
    <w:p w:rsidR="0080689D" w:rsidRPr="005A61B0" w:rsidRDefault="0080689D" w:rsidP="0080689D">
      <w:pPr>
        <w:pStyle w:val="BodyText"/>
        <w:spacing w:after="0"/>
        <w:ind w:right="-108"/>
        <w:jc w:val="both"/>
        <w:rPr>
          <w:rFonts w:ascii="Arial" w:hAnsi="Arial" w:cs="Arial"/>
          <w:color w:val="000000"/>
          <w:sz w:val="20"/>
          <w:szCs w:val="20"/>
          <w:lang w:val="en-GB"/>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designations employed in WMO publications and the presentation of material in this publication do not imply the expression of any opinion whatsoever on the part of WMO concerning the legal status of any country, territory, city or area, or of its authorities, or concerning the delimitation of its frontiers or boundaries.</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mention of specific companies or products does not imply that they are endorsed or recommended by WMO in preference to others of a similar nature which are not mentioned or advertised.</w:t>
      </w:r>
    </w:p>
    <w:p w:rsidR="0080689D" w:rsidRPr="005A61B0" w:rsidRDefault="0080689D" w:rsidP="0080689D">
      <w:pPr>
        <w:pStyle w:val="NormalParagraphStyle"/>
        <w:spacing w:line="240" w:lineRule="auto"/>
        <w:ind w:right="39"/>
        <w:jc w:val="both"/>
        <w:rPr>
          <w:rFonts w:ascii="Arial" w:hAnsi="Arial" w:cs="Arial"/>
          <w:sz w:val="20"/>
          <w:szCs w:val="20"/>
        </w:rPr>
      </w:pPr>
    </w:p>
    <w:p w:rsidR="0080689D" w:rsidRPr="005A61B0" w:rsidRDefault="0080689D" w:rsidP="0080689D">
      <w:pPr>
        <w:pStyle w:val="NormalParagraphStyle"/>
        <w:spacing w:line="240" w:lineRule="auto"/>
        <w:ind w:right="39"/>
        <w:jc w:val="both"/>
        <w:rPr>
          <w:rFonts w:ascii="Arial" w:hAnsi="Arial" w:cs="Arial"/>
          <w:sz w:val="20"/>
          <w:szCs w:val="20"/>
        </w:rPr>
      </w:pPr>
      <w:r w:rsidRPr="005A61B0">
        <w:rPr>
          <w:rFonts w:ascii="Arial" w:hAnsi="Arial" w:cs="Arial"/>
          <w:sz w:val="20"/>
          <w:szCs w:val="20"/>
        </w:rPr>
        <w:t>The findings, interpretations and conclusions expressed in WMO publications with named authors are those of the authors alone and do not necessarily reflect those of WMO or its Members.</w:t>
      </w:r>
    </w:p>
    <w:p w:rsidR="00B075A6" w:rsidRDefault="00B075A6">
      <w:pPr>
        <w:rPr>
          <w:rFonts w:cs="Arial"/>
          <w:b/>
          <w:caps/>
        </w:rPr>
      </w:pPr>
      <w:r>
        <w:rPr>
          <w:rFonts w:cs="Arial"/>
          <w:b/>
          <w:caps/>
        </w:rPr>
        <w:br w:type="page"/>
      </w:r>
    </w:p>
    <w:p w:rsidR="00B075A6" w:rsidRPr="00B075A6" w:rsidRDefault="00B075A6" w:rsidP="00B075A6">
      <w:pPr>
        <w:pStyle w:val="Title"/>
        <w:rPr>
          <w:sz w:val="44"/>
        </w:rPr>
      </w:pPr>
      <w:r w:rsidRPr="00B075A6">
        <w:rPr>
          <w:sz w:val="44"/>
        </w:rPr>
        <w:lastRenderedPageBreak/>
        <w:t>Minimum Observing Requirements for the GCW Surface observing component</w:t>
      </w:r>
    </w:p>
    <w:p w:rsidR="00B075A6" w:rsidRPr="00B075A6" w:rsidRDefault="00B075A6" w:rsidP="00B075A6">
      <w:pPr>
        <w:pStyle w:val="Subtitle"/>
      </w:pPr>
      <w:r w:rsidRPr="00B075A6">
        <w:t>Developed under the guidance of the GCW Observations WG</w:t>
      </w:r>
    </w:p>
    <w:p w:rsidR="00B075A6" w:rsidRPr="00B075A6" w:rsidRDefault="00B075A6" w:rsidP="00B075A6">
      <w:pPr>
        <w:rPr>
          <w:lang w:val="en-GB" w:eastAsia="ja-JP"/>
        </w:rPr>
      </w:pPr>
    </w:p>
    <w:p w:rsidR="00B075A6" w:rsidRDefault="00B075A6" w:rsidP="00385341">
      <w:pPr>
        <w:textAlignment w:val="baseline"/>
        <w:rPr>
          <w:rFonts w:ascii="Calibri" w:hAnsi="Calibri"/>
          <w:color w:val="000000"/>
          <w:sz w:val="24"/>
          <w:szCs w:val="24"/>
        </w:rPr>
      </w:pPr>
      <w:r>
        <w:rPr>
          <w:rFonts w:ascii="Calibri" w:hAnsi="Calibri"/>
          <w:color w:val="000000"/>
          <w:sz w:val="24"/>
          <w:szCs w:val="24"/>
        </w:rPr>
        <w:t>The 5</w:t>
      </w:r>
      <w:r w:rsidRPr="00FD3A73">
        <w:rPr>
          <w:rFonts w:ascii="Calibri" w:hAnsi="Calibri"/>
          <w:color w:val="000000"/>
          <w:sz w:val="24"/>
          <w:szCs w:val="24"/>
          <w:vertAlign w:val="superscript"/>
        </w:rPr>
        <w:t>th</w:t>
      </w:r>
      <w:r>
        <w:rPr>
          <w:rFonts w:ascii="Calibri" w:hAnsi="Calibri"/>
          <w:color w:val="000000"/>
          <w:sz w:val="24"/>
          <w:szCs w:val="24"/>
        </w:rPr>
        <w:t xml:space="preserve"> session of the GCW Steering group (2017) agreed on </w:t>
      </w:r>
      <w:del w:id="0" w:author="Lijuan Ma" w:date="2020-05-25T18:13:00Z">
        <w:r w:rsidDel="00385341">
          <w:rPr>
            <w:rFonts w:ascii="Calibri" w:hAnsi="Calibri"/>
            <w:color w:val="000000"/>
            <w:sz w:val="24"/>
            <w:szCs w:val="24"/>
          </w:rPr>
          <w:delText>a list of</w:delText>
        </w:r>
        <w:r w:rsidDel="00385341">
          <w:rPr>
            <w:rFonts w:ascii="Calibri" w:hAnsi="Calibri" w:hint="eastAsia"/>
            <w:color w:val="000000"/>
            <w:sz w:val="24"/>
            <w:szCs w:val="24"/>
          </w:rPr>
          <w:delText xml:space="preserve"> 110 cryospheric variables </w:delText>
        </w:r>
        <w:r w:rsidDel="00385341">
          <w:rPr>
            <w:rFonts w:ascii="Calibri" w:hAnsi="Calibri"/>
            <w:color w:val="000000"/>
            <w:sz w:val="24"/>
            <w:szCs w:val="24"/>
          </w:rPr>
          <w:delText>as</w:delText>
        </w:r>
        <w:r w:rsidDel="00385341">
          <w:rPr>
            <w:rFonts w:ascii="Calibri" w:hAnsi="Calibri" w:hint="eastAsia"/>
            <w:color w:val="000000"/>
            <w:sz w:val="24"/>
            <w:szCs w:val="24"/>
          </w:rPr>
          <w:delText xml:space="preserve"> the </w:delText>
        </w:r>
      </w:del>
      <w:hyperlink r:id="rId13" w:history="1">
        <w:r w:rsidRPr="00385341">
          <w:rPr>
            <w:rStyle w:val="Hyperlink"/>
            <w:rFonts w:ascii="Calibri" w:hAnsi="Calibri" w:hint="eastAsia"/>
            <w:sz w:val="24"/>
            <w:szCs w:val="24"/>
          </w:rPr>
          <w:t>minimum observing requirement</w:t>
        </w:r>
      </w:hyperlink>
      <w:r w:rsidRPr="00385341">
        <w:rPr>
          <w:rFonts w:ascii="Calibri" w:hAnsi="Calibri" w:hint="eastAsia"/>
          <w:sz w:val="24"/>
          <w:szCs w:val="24"/>
        </w:rPr>
        <w:t xml:space="preserve"> of </w:t>
      </w:r>
      <w:ins w:id="1" w:author="Lijuan Ma" w:date="2020-05-25T18:13:00Z">
        <w:r w:rsidR="00385341">
          <w:rPr>
            <w:rFonts w:ascii="Calibri" w:hAnsi="Calibri" w:hint="eastAsia"/>
            <w:color w:val="000000"/>
            <w:sz w:val="24"/>
            <w:szCs w:val="24"/>
          </w:rPr>
          <w:t>110 cryospheric variables</w:t>
        </w:r>
        <w:r w:rsidR="00385341" w:rsidRPr="00385341">
          <w:rPr>
            <w:rFonts w:ascii="Calibri" w:hAnsi="Calibri" w:hint="eastAsia"/>
            <w:sz w:val="24"/>
            <w:szCs w:val="24"/>
          </w:rPr>
          <w:t xml:space="preserve"> </w:t>
        </w:r>
      </w:ins>
      <w:ins w:id="2" w:author="Lijuan Ma" w:date="2020-05-25T18:14:00Z">
        <w:r w:rsidR="00385341" w:rsidRPr="00385341">
          <w:rPr>
            <w:rFonts w:ascii="Calibri" w:eastAsiaTheme="minorEastAsia" w:hAnsi="Calibri" w:hint="eastAsia"/>
            <w:sz w:val="24"/>
            <w:szCs w:val="24"/>
            <w:lang w:eastAsia="zh-CN"/>
          </w:rPr>
          <w:t xml:space="preserve">for </w:t>
        </w:r>
      </w:ins>
      <w:r w:rsidRPr="00385341">
        <w:rPr>
          <w:rFonts w:ascii="Calibri" w:hAnsi="Calibri" w:hint="eastAsia"/>
          <w:sz w:val="24"/>
          <w:szCs w:val="24"/>
        </w:rPr>
        <w:t xml:space="preserve">the </w:t>
      </w:r>
      <w:proofErr w:type="spellStart"/>
      <w:r w:rsidRPr="00385341">
        <w:rPr>
          <w:rFonts w:ascii="Calibri" w:hAnsi="Calibri" w:hint="eastAsia"/>
          <w:sz w:val="24"/>
          <w:szCs w:val="24"/>
        </w:rPr>
        <w:t>CryoNet</w:t>
      </w:r>
      <w:proofErr w:type="spellEnd"/>
      <w:r w:rsidRPr="00385341">
        <w:rPr>
          <w:rFonts w:ascii="Calibri" w:hAnsi="Calibri" w:hint="eastAsia"/>
          <w:sz w:val="24"/>
          <w:szCs w:val="24"/>
        </w:rPr>
        <w:t xml:space="preserve"> Program</w:t>
      </w:r>
      <w:r>
        <w:rPr>
          <w:rFonts w:ascii="Calibri" w:hAnsi="Calibri"/>
          <w:color w:val="000000"/>
          <w:sz w:val="24"/>
          <w:szCs w:val="24"/>
        </w:rPr>
        <w:t xml:space="preserve">. This was intended to support the consistency of observations at all stations included in the GCW Surface observing network and to provide a basis for consistency of observations to all cryosphere observing activities. The variables were identified as recommended (R ) or desirable (D). The frequency of observation and the general observing method (whether automatic or manual) were included for each variable. </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Since then, GCW has moved to update and formalize the variable names and definitions in conjunction with the documentation of observing methods, with the goal of transferring these to the WIGOS Metadata Standard, as a formal repository, for use by OSCAR/Surface database as represented in </w:t>
      </w:r>
      <w:r>
        <w:rPr>
          <w:rFonts w:ascii="Calibri" w:hAnsi="Calibri" w:hint="eastAsia"/>
          <w:color w:val="000000"/>
          <w:sz w:val="24"/>
          <w:szCs w:val="24"/>
        </w:rPr>
        <w:t xml:space="preserve"> the </w:t>
      </w:r>
      <w:hyperlink r:id="rId14" w:history="1">
        <w:r w:rsidRPr="00BD46BC">
          <w:rPr>
            <w:rStyle w:val="Hyperlink"/>
            <w:rFonts w:ascii="Calibri" w:hAnsi="Calibri" w:hint="eastAsia"/>
            <w:sz w:val="24"/>
            <w:szCs w:val="24"/>
          </w:rPr>
          <w:t>WIGOS Metadata Representation</w:t>
        </w:r>
      </w:hyperlink>
      <w:r>
        <w:rPr>
          <w:rFonts w:ascii="Calibri" w:hAnsi="Calibri" w:hint="eastAsia"/>
          <w:color w:val="000000"/>
          <w:sz w:val="24"/>
          <w:szCs w:val="24"/>
        </w:rPr>
        <w:t xml:space="preserve"> (WMDR). </w:t>
      </w:r>
    </w:p>
    <w:p w:rsidR="00B075A6" w:rsidRDefault="00B075A6" w:rsidP="00531BA6">
      <w:pPr>
        <w:textAlignment w:val="baseline"/>
        <w:rPr>
          <w:rFonts w:ascii="Calibri" w:hAnsi="Calibri"/>
          <w:color w:val="000000"/>
          <w:sz w:val="24"/>
          <w:szCs w:val="24"/>
        </w:rPr>
      </w:pPr>
      <w:r>
        <w:rPr>
          <w:rFonts w:ascii="Calibri" w:hAnsi="Calibri"/>
          <w:color w:val="000000"/>
          <w:sz w:val="24"/>
          <w:szCs w:val="24"/>
        </w:rPr>
        <w:t xml:space="preserve">The purpose of this document is to update the </w:t>
      </w:r>
      <w:r w:rsidRPr="00BA5F74">
        <w:rPr>
          <w:rFonts w:ascii="Calibri" w:hAnsi="Calibri"/>
          <w:color w:val="000000"/>
          <w:sz w:val="24"/>
          <w:szCs w:val="24"/>
        </w:rPr>
        <w:t>Minimum Observing Requirements of the GCW Surface observing component</w:t>
      </w:r>
      <w:r>
        <w:rPr>
          <w:rFonts w:ascii="Calibri" w:hAnsi="Calibri"/>
          <w:color w:val="000000"/>
          <w:sz w:val="24"/>
          <w:szCs w:val="24"/>
        </w:rPr>
        <w:t xml:space="preserve">, reflecting the cryosphere variables approved and included in the WIGOS Metadata Standard. Table 1 provides the 2017 names in column B and </w:t>
      </w:r>
      <w:r w:rsidR="00531BA6">
        <w:rPr>
          <w:rFonts w:ascii="Calibri" w:hAnsi="Calibri"/>
          <w:color w:val="000000"/>
          <w:sz w:val="24"/>
          <w:szCs w:val="24"/>
        </w:rPr>
        <w:t xml:space="preserve">agreed upon </w:t>
      </w:r>
      <w:r w:rsidR="00531BA6">
        <w:rPr>
          <w:rFonts w:ascii="Calibri" w:eastAsiaTheme="minorEastAsia" w:hAnsi="Calibri" w:hint="eastAsia"/>
          <w:color w:val="000000"/>
          <w:sz w:val="24"/>
          <w:szCs w:val="24"/>
          <w:lang w:eastAsia="zh-CN"/>
        </w:rPr>
        <w:t xml:space="preserve">names and </w:t>
      </w:r>
      <w:r w:rsidR="00531BA6">
        <w:rPr>
          <w:rFonts w:ascii="Calibri" w:hAnsi="Calibri"/>
          <w:color w:val="000000"/>
          <w:sz w:val="24"/>
          <w:szCs w:val="24"/>
        </w:rPr>
        <w:t>definition</w:t>
      </w:r>
      <w:r w:rsidR="00531BA6">
        <w:rPr>
          <w:rFonts w:ascii="Calibri" w:eastAsiaTheme="minorEastAsia" w:hAnsi="Calibri" w:hint="eastAsia"/>
          <w:color w:val="000000"/>
          <w:sz w:val="24"/>
          <w:szCs w:val="24"/>
          <w:lang w:eastAsia="zh-CN"/>
        </w:rPr>
        <w:t>s</w:t>
      </w:r>
      <w:r w:rsidR="00531BA6">
        <w:rPr>
          <w:rFonts w:ascii="Calibri" w:hAnsi="Calibri"/>
          <w:color w:val="000000"/>
          <w:sz w:val="24"/>
          <w:szCs w:val="24"/>
        </w:rPr>
        <w:t xml:space="preserve"> in column D</w:t>
      </w:r>
      <w:r>
        <w:rPr>
          <w:rFonts w:ascii="Calibri" w:hAnsi="Calibri"/>
          <w:color w:val="000000"/>
          <w:sz w:val="24"/>
          <w:szCs w:val="24"/>
        </w:rPr>
        <w:t xml:space="preserve">. Column E provides </w:t>
      </w:r>
      <w:r w:rsidR="00531BA6">
        <w:rPr>
          <w:rFonts w:ascii="Calibri" w:hAnsi="Calibri"/>
          <w:color w:val="000000"/>
          <w:sz w:val="24"/>
          <w:szCs w:val="24"/>
        </w:rPr>
        <w:t xml:space="preserve">the WIGOS Metadata variable names </w:t>
      </w:r>
      <w:r w:rsidR="00531BA6">
        <w:rPr>
          <w:rFonts w:ascii="Calibri" w:eastAsiaTheme="minorEastAsia" w:hAnsi="Calibri" w:hint="eastAsia"/>
          <w:color w:val="000000"/>
          <w:sz w:val="24"/>
          <w:szCs w:val="24"/>
          <w:lang w:eastAsia="zh-CN"/>
        </w:rPr>
        <w:t>and definition</w:t>
      </w:r>
      <w:r w:rsidR="00531BA6">
        <w:rPr>
          <w:rFonts w:ascii="Calibri" w:hAnsi="Calibri"/>
          <w:color w:val="000000"/>
          <w:sz w:val="24"/>
          <w:szCs w:val="24"/>
        </w:rPr>
        <w:t xml:space="preserve"> </w:t>
      </w:r>
      <w:r w:rsidR="00531BA6">
        <w:rPr>
          <w:rFonts w:ascii="Calibri" w:eastAsiaTheme="minorEastAsia" w:hAnsi="Calibri"/>
          <w:color w:val="000000"/>
          <w:sz w:val="24"/>
          <w:szCs w:val="24"/>
          <w:lang w:eastAsia="zh-CN"/>
        </w:rPr>
        <w:t>differing</w:t>
      </w:r>
      <w:r w:rsidR="00531BA6">
        <w:rPr>
          <w:rFonts w:ascii="Calibri" w:eastAsiaTheme="minorEastAsia" w:hAnsi="Calibri" w:hint="eastAsia"/>
          <w:color w:val="000000"/>
          <w:sz w:val="24"/>
          <w:szCs w:val="24"/>
          <w:lang w:eastAsia="zh-CN"/>
        </w:rPr>
        <w:t xml:space="preserve"> from those in</w:t>
      </w:r>
      <w:r>
        <w:rPr>
          <w:rFonts w:ascii="Calibri" w:hAnsi="Calibri"/>
          <w:color w:val="000000"/>
          <w:sz w:val="24"/>
          <w:szCs w:val="24"/>
        </w:rPr>
        <w:t xml:space="preserve"> column </w:t>
      </w:r>
      <w:r w:rsidR="00531BA6">
        <w:rPr>
          <w:rFonts w:ascii="Calibri" w:eastAsiaTheme="minorEastAsia" w:hAnsi="Calibri" w:hint="eastAsia"/>
          <w:color w:val="000000"/>
          <w:sz w:val="24"/>
          <w:szCs w:val="24"/>
          <w:lang w:eastAsia="zh-CN"/>
        </w:rPr>
        <w:t>D.</w:t>
      </w:r>
      <w:r>
        <w:rPr>
          <w:rFonts w:ascii="Calibri" w:hAnsi="Calibri"/>
          <w:color w:val="000000"/>
          <w:sz w:val="24"/>
          <w:szCs w:val="24"/>
        </w:rPr>
        <w:t xml:space="preserve"> </w:t>
      </w:r>
      <w:r w:rsidR="00531BA6">
        <w:rPr>
          <w:rFonts w:ascii="Calibri" w:eastAsiaTheme="minorEastAsia" w:hAnsi="Calibri" w:hint="eastAsia"/>
          <w:color w:val="000000"/>
          <w:sz w:val="24"/>
          <w:szCs w:val="24"/>
          <w:lang w:eastAsia="zh-CN"/>
        </w:rPr>
        <w:t>T</w:t>
      </w:r>
      <w:r>
        <w:rPr>
          <w:rFonts w:ascii="Calibri" w:hAnsi="Calibri"/>
          <w:color w:val="000000"/>
          <w:sz w:val="24"/>
          <w:szCs w:val="24"/>
        </w:rPr>
        <w:t xml:space="preserve">he </w:t>
      </w:r>
      <w:ins w:id="3" w:author="Barry" w:date="2020-05-09T09:30:00Z">
        <w:r w:rsidR="009A40D3">
          <w:rPr>
            <w:rFonts w:ascii="Calibri" w:hAnsi="Calibri"/>
            <w:color w:val="000000"/>
            <w:sz w:val="24"/>
            <w:szCs w:val="24"/>
          </w:rPr>
          <w:t xml:space="preserve">date </w:t>
        </w:r>
      </w:ins>
      <w:r>
        <w:rPr>
          <w:rFonts w:ascii="Calibri" w:hAnsi="Calibri"/>
          <w:color w:val="000000"/>
          <w:sz w:val="24"/>
          <w:szCs w:val="24"/>
        </w:rPr>
        <w:t>of approval within the WIGOS Metadata process</w:t>
      </w:r>
      <w:r w:rsidR="00531BA6">
        <w:rPr>
          <w:rFonts w:ascii="Calibri" w:eastAsiaTheme="minorEastAsia" w:hAnsi="Calibri" w:hint="eastAsia"/>
          <w:color w:val="000000"/>
          <w:sz w:val="24"/>
          <w:szCs w:val="24"/>
          <w:lang w:eastAsia="zh-CN"/>
        </w:rPr>
        <w:t xml:space="preserve"> is provided in column F</w:t>
      </w:r>
      <w:r>
        <w:rPr>
          <w:rFonts w:ascii="Calibri" w:hAnsi="Calibri"/>
          <w:color w:val="000000"/>
          <w:sz w:val="24"/>
          <w:szCs w:val="24"/>
        </w:rPr>
        <w:t>.</w:t>
      </w:r>
      <w:r w:rsidR="00E47721">
        <w:rPr>
          <w:rFonts w:ascii="Calibri" w:eastAsiaTheme="minorEastAsia" w:hAnsi="Calibri" w:hint="eastAsia"/>
          <w:color w:val="000000"/>
          <w:sz w:val="24"/>
          <w:szCs w:val="24"/>
          <w:lang w:eastAsia="zh-CN"/>
        </w:rPr>
        <w:t xml:space="preserve"> Corresponding minimum observing frequency is recommended in </w:t>
      </w:r>
      <w:r w:rsidR="00E47721">
        <w:rPr>
          <w:rFonts w:ascii="Calibri" w:eastAsiaTheme="minorEastAsia" w:hAnsi="Calibri"/>
          <w:color w:val="000000"/>
          <w:sz w:val="24"/>
          <w:szCs w:val="24"/>
          <w:lang w:eastAsia="zh-CN"/>
        </w:rPr>
        <w:t>column</w:t>
      </w:r>
      <w:r w:rsidR="00E47721">
        <w:rPr>
          <w:rFonts w:ascii="Calibri" w:eastAsiaTheme="minorEastAsia" w:hAnsi="Calibri" w:hint="eastAsia"/>
          <w:color w:val="000000"/>
          <w:sz w:val="24"/>
          <w:szCs w:val="24"/>
          <w:lang w:eastAsia="zh-CN"/>
        </w:rPr>
        <w:t xml:space="preserve"> G.</w:t>
      </w:r>
      <w:r>
        <w:rPr>
          <w:rFonts w:ascii="Calibri" w:hAnsi="Calibri"/>
          <w:color w:val="000000"/>
          <w:sz w:val="24"/>
          <w:szCs w:val="24"/>
        </w:rPr>
        <w:t xml:space="preserve"> </w:t>
      </w:r>
    </w:p>
    <w:p w:rsidR="00B075A6" w:rsidRDefault="00B075A6" w:rsidP="00D92B7C">
      <w:pPr>
        <w:textAlignment w:val="baseline"/>
        <w:rPr>
          <w:rFonts w:ascii="Calibri" w:hAnsi="Calibri"/>
          <w:color w:val="000000"/>
          <w:sz w:val="24"/>
          <w:szCs w:val="24"/>
        </w:rPr>
      </w:pPr>
      <w:r>
        <w:rPr>
          <w:rFonts w:ascii="Calibri" w:hAnsi="Calibri"/>
          <w:color w:val="000000"/>
          <w:sz w:val="24"/>
          <w:szCs w:val="24"/>
        </w:rPr>
        <w:t xml:space="preserve">The variables names in column B are considered as </w:t>
      </w:r>
      <w:r w:rsidR="00A11222">
        <w:rPr>
          <w:rFonts w:ascii="Calibri" w:hAnsi="Calibri"/>
          <w:color w:val="000000"/>
          <w:sz w:val="24"/>
          <w:szCs w:val="24"/>
        </w:rPr>
        <w:t>obsolete</w:t>
      </w:r>
      <w:r>
        <w:rPr>
          <w:rFonts w:ascii="Calibri" w:hAnsi="Calibri"/>
          <w:color w:val="000000"/>
          <w:sz w:val="24"/>
          <w:szCs w:val="24"/>
        </w:rPr>
        <w:t xml:space="preserve"> if a valid name is available in column D (and, thus, greyed out).</w:t>
      </w:r>
    </w:p>
    <w:p w:rsidR="00B075A6" w:rsidDel="00EB2523" w:rsidRDefault="00B075A6" w:rsidP="00B82423">
      <w:pPr>
        <w:pStyle w:val="ListParagraph"/>
        <w:numPr>
          <w:ilvl w:val="0"/>
          <w:numId w:val="3"/>
        </w:numPr>
        <w:spacing w:after="200"/>
        <w:textAlignment w:val="baseline"/>
        <w:rPr>
          <w:del w:id="4" w:author="Lijuan Ma" w:date="2020-05-27T11:13:00Z"/>
          <w:rFonts w:ascii="Calibri" w:hAnsi="Calibri"/>
          <w:color w:val="000000"/>
        </w:rPr>
      </w:pPr>
      <w:del w:id="5" w:author="Lijuan Ma" w:date="2020-05-27T11:13:00Z">
        <w:r w:rsidRPr="007674AD" w:rsidDel="00EB2523">
          <w:rPr>
            <w:rFonts w:ascii="Calibri" w:hAnsi="Calibri"/>
            <w:color w:val="000000"/>
          </w:rPr>
          <w:delText xml:space="preserve">Variables which do have an entry only in column D, exist in WIGOS Metadata Standard but not identified by GCW. </w:delText>
        </w:r>
      </w:del>
    </w:p>
    <w:p w:rsidR="00B075A6" w:rsidRPr="004F62A5" w:rsidDel="00EB2523" w:rsidRDefault="00B075A6" w:rsidP="00E20343">
      <w:pPr>
        <w:pStyle w:val="ListParagraph"/>
        <w:numPr>
          <w:ilvl w:val="0"/>
          <w:numId w:val="3"/>
        </w:numPr>
        <w:spacing w:after="200"/>
        <w:textAlignment w:val="baseline"/>
        <w:rPr>
          <w:del w:id="6" w:author="Lijuan Ma" w:date="2020-05-27T11:13:00Z"/>
          <w:rFonts w:ascii="Calibri" w:hAnsi="Calibri"/>
          <w:color w:val="000000"/>
          <w:highlight w:val="yellow"/>
        </w:rPr>
      </w:pPr>
      <w:del w:id="7" w:author="Lijuan Ma" w:date="2020-05-27T11:13:00Z">
        <w:r w:rsidRPr="004F62A5" w:rsidDel="00EB2523">
          <w:rPr>
            <w:rFonts w:ascii="Calibri" w:hAnsi="Calibri"/>
            <w:color w:val="000000"/>
            <w:highlight w:val="yellow"/>
          </w:rPr>
          <w:delText>Several variables for sea ice and river and lake ice exist in WIGOS Metadata Standard and have similar to names included in the GCW list</w:delText>
        </w:r>
      </w:del>
      <w:del w:id="8" w:author="Lijuan Ma" w:date="2020-05-26T15:50:00Z">
        <w:r w:rsidRPr="004F62A5" w:rsidDel="00E20343">
          <w:rPr>
            <w:rFonts w:ascii="Calibri" w:hAnsi="Calibri"/>
            <w:color w:val="000000"/>
            <w:highlight w:val="yellow"/>
          </w:rPr>
          <w:delText>, however these need to be</w:delText>
        </w:r>
      </w:del>
    </w:p>
    <w:p w:rsidR="00B075A6" w:rsidRDefault="00B075A6" w:rsidP="00E20343">
      <w:pPr>
        <w:textAlignment w:val="baseline"/>
        <w:rPr>
          <w:rFonts w:ascii="Calibri" w:hAnsi="Calibri"/>
          <w:color w:val="000000"/>
          <w:sz w:val="24"/>
          <w:szCs w:val="24"/>
        </w:rPr>
      </w:pPr>
      <w:r>
        <w:rPr>
          <w:rFonts w:ascii="Calibri" w:hAnsi="Calibri"/>
          <w:color w:val="000000"/>
          <w:sz w:val="24"/>
          <w:szCs w:val="24"/>
        </w:rPr>
        <w:t>To ensure a systematic approach and dissemination, GCW will update and publish this list minimum once a year</w:t>
      </w:r>
      <w:del w:id="9" w:author="Lijuan Ma" w:date="2020-05-26T15:51:00Z">
        <w:r w:rsidDel="00E20343">
          <w:rPr>
            <w:rFonts w:ascii="Calibri" w:hAnsi="Calibri"/>
            <w:color w:val="000000"/>
            <w:sz w:val="24"/>
            <w:szCs w:val="24"/>
          </w:rPr>
          <w:delText>, no later than 31 January of each year</w:delText>
        </w:r>
      </w:del>
      <w:r>
        <w:rPr>
          <w:rFonts w:ascii="Calibri" w:hAnsi="Calibri"/>
          <w:color w:val="000000"/>
          <w:sz w:val="24"/>
          <w:szCs w:val="24"/>
        </w:rPr>
        <w:t>.</w:t>
      </w:r>
    </w:p>
    <w:p w:rsidR="00B075A6" w:rsidRPr="00BA5F74" w:rsidRDefault="00B075A6" w:rsidP="00B075A6">
      <w:pPr>
        <w:textAlignment w:val="baseline"/>
        <w:rPr>
          <w:rFonts w:ascii="Calibri" w:hAnsi="Calibri"/>
          <w:color w:val="000000"/>
          <w:sz w:val="24"/>
          <w:szCs w:val="24"/>
          <w:lang w:val="en-GB"/>
        </w:rPr>
      </w:pPr>
      <w:r>
        <w:rPr>
          <w:rFonts w:ascii="Calibri" w:hAnsi="Calibri"/>
          <w:color w:val="000000"/>
          <w:sz w:val="24"/>
          <w:szCs w:val="24"/>
        </w:rPr>
        <w:t xml:space="preserve">GCW will strive to use a GitHub process to track the development of variable names and definitions to be submitted to WIGOS Metadata Standard. Details </w:t>
      </w:r>
      <w:ins w:id="10" w:author="Lijuan Ma" w:date="2020-05-26T15:51:00Z">
        <w:r w:rsidR="00E20343">
          <w:rPr>
            <w:rFonts w:ascii="Calibri" w:eastAsiaTheme="minorEastAsia" w:hAnsi="Calibri" w:hint="eastAsia"/>
            <w:color w:val="000000"/>
            <w:sz w:val="24"/>
            <w:szCs w:val="24"/>
            <w:lang w:eastAsia="zh-CN"/>
          </w:rPr>
          <w:t xml:space="preserve">yet </w:t>
        </w:r>
      </w:ins>
      <w:r>
        <w:rPr>
          <w:rFonts w:ascii="Calibri" w:hAnsi="Calibri"/>
          <w:color w:val="000000"/>
          <w:sz w:val="24"/>
          <w:szCs w:val="24"/>
        </w:rPr>
        <w:t>to be developed.</w:t>
      </w:r>
    </w:p>
    <w:p w:rsidR="00B075A6" w:rsidRDefault="00B075A6" w:rsidP="00B075A6">
      <w:pPr>
        <w:textAlignment w:val="baseline"/>
        <w:rPr>
          <w:rFonts w:ascii="Calibri" w:hAnsi="Calibri"/>
          <w:color w:val="000000"/>
          <w:sz w:val="24"/>
          <w:szCs w:val="24"/>
        </w:rPr>
      </w:pPr>
      <w:r>
        <w:rPr>
          <w:rFonts w:ascii="Calibri" w:hAnsi="Calibri"/>
          <w:color w:val="000000"/>
          <w:sz w:val="24"/>
          <w:szCs w:val="24"/>
        </w:rPr>
        <w:t xml:space="preserve">Furthermore, during the registration of the first 153 GCW stations, it has become evident that the observations </w:t>
      </w:r>
      <w:ins w:id="11" w:author="Barry" w:date="2020-05-09T09:35:00Z">
        <w:r w:rsidR="009A40D3">
          <w:rPr>
            <w:rFonts w:ascii="Calibri" w:hAnsi="Calibri"/>
            <w:color w:val="000000"/>
            <w:sz w:val="24"/>
            <w:szCs w:val="24"/>
          </w:rPr>
          <w:t>at</w:t>
        </w:r>
      </w:ins>
      <w:del w:id="12" w:author="Barry" w:date="2020-05-09T09:35:00Z">
        <w:r w:rsidDel="009A40D3">
          <w:rPr>
            <w:rFonts w:ascii="Calibri" w:hAnsi="Calibri"/>
            <w:color w:val="000000"/>
            <w:sz w:val="24"/>
            <w:szCs w:val="24"/>
          </w:rPr>
          <w:delText>on</w:delText>
        </w:r>
      </w:del>
      <w:r>
        <w:rPr>
          <w:rFonts w:ascii="Calibri" w:hAnsi="Calibri"/>
          <w:color w:val="000000"/>
          <w:sz w:val="24"/>
          <w:szCs w:val="24"/>
        </w:rPr>
        <w:t xml:space="preserve"> these stations include variables which are not, currently directly traceable to the minimum observing requirements of the GCW surface observing component. To enable their further consideration, these are summarized in t</w:t>
      </w:r>
      <w:r w:rsidRPr="00A86C85">
        <w:rPr>
          <w:rFonts w:ascii="Calibri" w:hAnsi="Calibri" w:hint="eastAsia"/>
          <w:color w:val="000000"/>
          <w:sz w:val="24"/>
          <w:szCs w:val="24"/>
        </w:rPr>
        <w:t xml:space="preserve">he </w:t>
      </w:r>
      <w:r>
        <w:t xml:space="preserve">Table 2 </w:t>
      </w:r>
      <w:r w:rsidRPr="00A86C85">
        <w:rPr>
          <w:rFonts w:ascii="Calibri" w:hAnsi="Calibri" w:hint="eastAsia"/>
          <w:color w:val="000000"/>
          <w:sz w:val="24"/>
          <w:szCs w:val="24"/>
        </w:rPr>
        <w:t>to this document</w:t>
      </w:r>
      <w:r>
        <w:rPr>
          <w:rFonts w:ascii="Calibri" w:hAnsi="Calibri"/>
          <w:color w:val="000000"/>
          <w:sz w:val="24"/>
          <w:szCs w:val="24"/>
        </w:rPr>
        <w:t>. This includes</w:t>
      </w:r>
      <w:r>
        <w:rPr>
          <w:rFonts w:ascii="Calibri" w:hAnsi="Calibri" w:hint="eastAsia"/>
          <w:color w:val="000000"/>
          <w:sz w:val="24"/>
          <w:szCs w:val="24"/>
        </w:rPr>
        <w:t xml:space="preserve"> 39</w:t>
      </w:r>
      <w:r w:rsidRPr="00A86C85">
        <w:rPr>
          <w:rFonts w:ascii="Calibri" w:hAnsi="Calibri" w:hint="eastAsia"/>
          <w:color w:val="000000"/>
          <w:sz w:val="24"/>
          <w:szCs w:val="24"/>
        </w:rPr>
        <w:t xml:space="preserve"> </w:t>
      </w:r>
      <w:r>
        <w:rPr>
          <w:rFonts w:ascii="Calibri" w:hAnsi="Calibri" w:hint="eastAsia"/>
          <w:color w:val="000000"/>
          <w:sz w:val="24"/>
          <w:szCs w:val="24"/>
        </w:rPr>
        <w:t>cryospheric variables</w:t>
      </w:r>
      <w:r>
        <w:rPr>
          <w:rFonts w:ascii="Calibri" w:hAnsi="Calibri"/>
          <w:color w:val="000000"/>
          <w:sz w:val="24"/>
          <w:szCs w:val="24"/>
        </w:rPr>
        <w:t>, and an initial assessment of t</w:t>
      </w:r>
      <w:r>
        <w:rPr>
          <w:rFonts w:ascii="Calibri" w:hAnsi="Calibri" w:hint="eastAsia"/>
          <w:color w:val="000000"/>
          <w:sz w:val="24"/>
          <w:szCs w:val="24"/>
        </w:rPr>
        <w:t xml:space="preserve">heir </w:t>
      </w:r>
      <w:r w:rsidRPr="00810BBB">
        <w:rPr>
          <w:rFonts w:ascii="Calibri" w:hAnsi="Calibri"/>
          <w:color w:val="000000"/>
          <w:sz w:val="24"/>
          <w:szCs w:val="24"/>
        </w:rPr>
        <w:t>relevance</w:t>
      </w:r>
      <w:r>
        <w:rPr>
          <w:rFonts w:ascii="Calibri" w:hAnsi="Calibri" w:hint="eastAsia"/>
          <w:color w:val="000000"/>
          <w:sz w:val="24"/>
          <w:szCs w:val="24"/>
        </w:rPr>
        <w:t xml:space="preserve"> with </w:t>
      </w:r>
      <w:r w:rsidRPr="002D5583">
        <w:rPr>
          <w:rFonts w:ascii="Calibri" w:hAnsi="Calibri"/>
          <w:color w:val="000000"/>
          <w:sz w:val="24"/>
          <w:szCs w:val="24"/>
        </w:rPr>
        <w:t xml:space="preserve">variables in the </w:t>
      </w:r>
      <w:r>
        <w:rPr>
          <w:rFonts w:ascii="Calibri" w:hAnsi="Calibri" w:hint="eastAsia"/>
          <w:color w:val="000000"/>
          <w:sz w:val="24"/>
          <w:szCs w:val="24"/>
        </w:rPr>
        <w:t>2017 list are shown in the last column if there</w:t>
      </w:r>
      <w:r>
        <w:rPr>
          <w:rFonts w:ascii="Calibri" w:hAnsi="Calibri"/>
          <w:color w:val="000000"/>
          <w:sz w:val="24"/>
          <w:szCs w:val="24"/>
        </w:rPr>
        <w:t>’</w:t>
      </w:r>
      <w:r>
        <w:rPr>
          <w:rFonts w:ascii="Calibri" w:hAnsi="Calibri" w:hint="eastAsia"/>
          <w:color w:val="000000"/>
          <w:sz w:val="24"/>
          <w:szCs w:val="24"/>
        </w:rPr>
        <w:t>s any.</w:t>
      </w:r>
    </w:p>
    <w:p w:rsidR="00B075A6" w:rsidRDefault="00B075A6" w:rsidP="00B075A6">
      <w:pPr>
        <w:rPr>
          <w:rFonts w:ascii="Calibri" w:hAnsi="Calibri"/>
          <w:color w:val="000000"/>
          <w:sz w:val="24"/>
          <w:szCs w:val="24"/>
        </w:rPr>
      </w:pPr>
      <w:r>
        <w:rPr>
          <w:rFonts w:ascii="Calibri" w:hAnsi="Calibri"/>
          <w:color w:val="000000"/>
          <w:sz w:val="24"/>
          <w:szCs w:val="24"/>
        </w:rPr>
        <w:br w:type="page"/>
      </w:r>
    </w:p>
    <w:p w:rsidR="00B075A6" w:rsidRDefault="00B075A6" w:rsidP="00B075A6">
      <w:pPr>
        <w:textAlignment w:val="baseline"/>
        <w:rPr>
          <w:rFonts w:ascii="Calibri" w:hAnsi="Calibri"/>
          <w:color w:val="000000"/>
          <w:sz w:val="24"/>
          <w:szCs w:val="24"/>
        </w:rPr>
        <w:sectPr w:rsidR="00B075A6" w:rsidSect="004F62A5">
          <w:footerReference w:type="default" r:id="rId15"/>
          <w:pgSz w:w="11907" w:h="16839" w:code="9"/>
          <w:pgMar w:top="1440" w:right="1440" w:bottom="1440" w:left="1440" w:header="708" w:footer="708" w:gutter="0"/>
          <w:cols w:space="708"/>
          <w:docGrid w:linePitch="360"/>
        </w:sectPr>
      </w:pP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1</w:t>
      </w:r>
      <w:r w:rsidR="008A4C53">
        <w:fldChar w:fldCharType="end"/>
      </w:r>
      <w:r>
        <w:t>: Minimum Observing Requirements of the GCW Surface Observing component</w:t>
      </w:r>
    </w:p>
    <w:tbl>
      <w:tblPr>
        <w:tblStyle w:val="TableGrid"/>
        <w:tblW w:w="15685" w:type="dxa"/>
        <w:jc w:val="center"/>
        <w:tblLayout w:type="fixed"/>
        <w:tblLook w:val="04A0" w:firstRow="1" w:lastRow="0" w:firstColumn="1" w:lastColumn="0" w:noHBand="0" w:noVBand="1"/>
      </w:tblPr>
      <w:tblGrid>
        <w:gridCol w:w="525"/>
        <w:gridCol w:w="1985"/>
        <w:gridCol w:w="5103"/>
        <w:gridCol w:w="1047"/>
        <w:gridCol w:w="992"/>
        <w:gridCol w:w="1605"/>
        <w:gridCol w:w="2080"/>
        <w:gridCol w:w="2348"/>
      </w:tblGrid>
      <w:tr w:rsidR="00DA56E2" w:rsidRPr="00E645C1" w:rsidTr="00C2136A">
        <w:trPr>
          <w:trHeight w:val="60"/>
          <w:tblHeader/>
          <w:jc w:val="center"/>
        </w:trPr>
        <w:tc>
          <w:tcPr>
            <w:tcW w:w="525" w:type="dxa"/>
            <w:shd w:val="clear" w:color="auto" w:fill="D9D9D9" w:themeFill="background1" w:themeFillShade="D9"/>
          </w:tcPr>
          <w:p w:rsidR="00DA56E2" w:rsidRPr="00E645C1" w:rsidRDefault="00DA56E2" w:rsidP="004F62A5">
            <w:pPr>
              <w:spacing w:line="276" w:lineRule="auto"/>
              <w:jc w:val="center"/>
              <w:rPr>
                <w:b/>
                <w:bCs/>
                <w:sz w:val="18"/>
                <w:szCs w:val="18"/>
                <w:lang w:eastAsia="zh-CN"/>
              </w:rPr>
            </w:pPr>
            <w:r w:rsidRPr="00E645C1">
              <w:rPr>
                <w:rFonts w:hint="eastAsia"/>
                <w:b/>
                <w:bCs/>
                <w:sz w:val="18"/>
                <w:szCs w:val="18"/>
                <w:lang w:eastAsia="zh-CN"/>
              </w:rPr>
              <w:t>A</w:t>
            </w:r>
          </w:p>
        </w:tc>
        <w:tc>
          <w:tcPr>
            <w:tcW w:w="1985" w:type="dxa"/>
            <w:shd w:val="clear" w:color="auto" w:fill="D9D9D9" w:themeFill="background1" w:themeFillShade="D9"/>
          </w:tcPr>
          <w:p w:rsidR="00DA56E2" w:rsidRPr="00C215C1" w:rsidRDefault="00DA56E2" w:rsidP="00E767C0">
            <w:pPr>
              <w:rPr>
                <w:b/>
                <w:bCs/>
                <w:sz w:val="18"/>
                <w:szCs w:val="18"/>
                <w:lang w:eastAsia="zh-CN"/>
              </w:rPr>
            </w:pPr>
            <w:r w:rsidRPr="00C215C1">
              <w:rPr>
                <w:rFonts w:hint="eastAsia"/>
                <w:b/>
                <w:bCs/>
                <w:sz w:val="18"/>
                <w:szCs w:val="18"/>
                <w:lang w:eastAsia="zh-CN"/>
              </w:rPr>
              <w:t>B</w:t>
            </w:r>
          </w:p>
        </w:tc>
        <w:tc>
          <w:tcPr>
            <w:tcW w:w="5103" w:type="dxa"/>
            <w:shd w:val="clear" w:color="auto" w:fill="D9D9D9" w:themeFill="background1" w:themeFillShade="D9"/>
          </w:tcPr>
          <w:p w:rsidR="00DA56E2" w:rsidRPr="003B66DB" w:rsidRDefault="003B66DB" w:rsidP="00412183">
            <w:pPr>
              <w:spacing w:line="276" w:lineRule="auto"/>
              <w:rPr>
                <w:rFonts w:eastAsiaTheme="minorEastAsia"/>
                <w:b/>
                <w:bCs/>
                <w:sz w:val="18"/>
                <w:szCs w:val="18"/>
                <w:lang w:eastAsia="zh-CN"/>
              </w:rPr>
            </w:pPr>
            <w:r>
              <w:rPr>
                <w:rFonts w:eastAsiaTheme="minorEastAsia" w:hint="eastAsia"/>
                <w:b/>
                <w:bCs/>
                <w:sz w:val="18"/>
                <w:szCs w:val="18"/>
                <w:lang w:eastAsia="zh-CN"/>
              </w:rPr>
              <w:t>C</w:t>
            </w:r>
          </w:p>
        </w:tc>
        <w:tc>
          <w:tcPr>
            <w:tcW w:w="1047" w:type="dxa"/>
            <w:shd w:val="clear" w:color="auto" w:fill="D9D9D9" w:themeFill="background1" w:themeFillShade="D9"/>
          </w:tcPr>
          <w:p w:rsidR="00DA56E2" w:rsidRPr="003B66DB" w:rsidRDefault="003B66DB" w:rsidP="00C26782">
            <w:pPr>
              <w:spacing w:line="276" w:lineRule="auto"/>
              <w:rPr>
                <w:rFonts w:eastAsiaTheme="minorEastAsia"/>
                <w:b/>
                <w:bCs/>
                <w:sz w:val="18"/>
                <w:szCs w:val="18"/>
                <w:lang w:eastAsia="zh-CN"/>
              </w:rPr>
            </w:pPr>
            <w:r>
              <w:rPr>
                <w:rFonts w:eastAsiaTheme="minorEastAsia" w:hint="eastAsia"/>
                <w:b/>
                <w:bCs/>
                <w:sz w:val="18"/>
                <w:szCs w:val="18"/>
                <w:lang w:eastAsia="zh-CN"/>
              </w:rPr>
              <w:t>D</w:t>
            </w:r>
          </w:p>
        </w:tc>
        <w:tc>
          <w:tcPr>
            <w:tcW w:w="992" w:type="dxa"/>
            <w:shd w:val="clear" w:color="auto" w:fill="D9D9D9" w:themeFill="background1" w:themeFillShade="D9"/>
          </w:tcPr>
          <w:p w:rsidR="00DA56E2" w:rsidRPr="003B66DB" w:rsidRDefault="003B66DB" w:rsidP="00B95D5E">
            <w:pPr>
              <w:rPr>
                <w:rFonts w:eastAsiaTheme="minorEastAsia"/>
                <w:b/>
                <w:bCs/>
                <w:sz w:val="18"/>
                <w:szCs w:val="18"/>
                <w:lang w:eastAsia="zh-CN"/>
              </w:rPr>
            </w:pPr>
            <w:r>
              <w:rPr>
                <w:rFonts w:eastAsiaTheme="minorEastAsia" w:hint="eastAsia"/>
                <w:b/>
                <w:bCs/>
                <w:sz w:val="18"/>
                <w:szCs w:val="18"/>
                <w:lang w:eastAsia="zh-CN"/>
              </w:rPr>
              <w:t>E</w:t>
            </w:r>
          </w:p>
        </w:tc>
        <w:tc>
          <w:tcPr>
            <w:tcW w:w="1605" w:type="dxa"/>
            <w:shd w:val="clear" w:color="auto" w:fill="D9D9D9" w:themeFill="background1" w:themeFillShade="D9"/>
          </w:tcPr>
          <w:p w:rsidR="00DA56E2" w:rsidRPr="00C725D0" w:rsidRDefault="003B66DB" w:rsidP="008A0247">
            <w:pPr>
              <w:spacing w:line="276" w:lineRule="auto"/>
              <w:rPr>
                <w:rFonts w:eastAsiaTheme="minorEastAsia"/>
                <w:b/>
                <w:bCs/>
                <w:sz w:val="18"/>
                <w:szCs w:val="18"/>
                <w:lang w:eastAsia="zh-CN"/>
              </w:rPr>
            </w:pPr>
            <w:r w:rsidRPr="00C725D0">
              <w:rPr>
                <w:rFonts w:eastAsiaTheme="minorEastAsia" w:hint="eastAsia"/>
                <w:b/>
                <w:bCs/>
                <w:sz w:val="18"/>
                <w:szCs w:val="18"/>
                <w:lang w:eastAsia="zh-CN"/>
              </w:rPr>
              <w:t>F</w:t>
            </w:r>
          </w:p>
        </w:tc>
        <w:tc>
          <w:tcPr>
            <w:tcW w:w="2080" w:type="dxa"/>
            <w:shd w:val="clear" w:color="auto" w:fill="D9D9D9" w:themeFill="background1" w:themeFillShade="D9"/>
          </w:tcPr>
          <w:p w:rsidR="00DA56E2" w:rsidRPr="003B66DB" w:rsidRDefault="003B66DB" w:rsidP="004E6E98">
            <w:pPr>
              <w:rPr>
                <w:rFonts w:eastAsiaTheme="minorEastAsia"/>
                <w:b/>
                <w:bCs/>
                <w:sz w:val="18"/>
                <w:szCs w:val="18"/>
                <w:lang w:eastAsia="zh-CN"/>
              </w:rPr>
            </w:pPr>
            <w:r>
              <w:rPr>
                <w:rFonts w:eastAsiaTheme="minorEastAsia" w:hint="eastAsia"/>
                <w:b/>
                <w:bCs/>
                <w:sz w:val="18"/>
                <w:szCs w:val="18"/>
                <w:lang w:eastAsia="zh-CN"/>
              </w:rPr>
              <w:t>G</w:t>
            </w:r>
          </w:p>
        </w:tc>
        <w:tc>
          <w:tcPr>
            <w:tcW w:w="2348" w:type="dxa"/>
            <w:shd w:val="clear" w:color="auto" w:fill="D9D9D9" w:themeFill="background1" w:themeFillShade="D9"/>
          </w:tcPr>
          <w:p w:rsidR="00DA56E2" w:rsidRPr="00C725D0" w:rsidRDefault="003B66DB" w:rsidP="007062EF">
            <w:pPr>
              <w:spacing w:line="276" w:lineRule="auto"/>
              <w:rPr>
                <w:rFonts w:eastAsiaTheme="minorEastAsia"/>
                <w:b/>
                <w:bCs/>
                <w:sz w:val="18"/>
                <w:szCs w:val="18"/>
                <w:lang w:eastAsia="zh-CN"/>
              </w:rPr>
            </w:pPr>
            <w:r w:rsidRPr="00C725D0">
              <w:rPr>
                <w:rFonts w:eastAsiaTheme="minorEastAsia" w:hint="eastAsia"/>
                <w:b/>
                <w:bCs/>
                <w:sz w:val="18"/>
                <w:szCs w:val="18"/>
                <w:lang w:eastAsia="zh-CN"/>
              </w:rPr>
              <w:t>H</w:t>
            </w:r>
          </w:p>
        </w:tc>
      </w:tr>
      <w:tr w:rsidR="00DA56E2" w:rsidRPr="00F674C5" w:rsidTr="00C2136A">
        <w:trPr>
          <w:trHeight w:val="1011"/>
          <w:tblHeader/>
          <w:jc w:val="center"/>
        </w:trPr>
        <w:tc>
          <w:tcPr>
            <w:tcW w:w="525" w:type="dxa"/>
            <w:shd w:val="clear" w:color="auto" w:fill="D9D9D9" w:themeFill="background1" w:themeFillShade="D9"/>
          </w:tcPr>
          <w:p w:rsidR="00DA56E2" w:rsidRPr="00E645C1" w:rsidRDefault="00DA56E2" w:rsidP="006D26FF">
            <w:pPr>
              <w:rPr>
                <w:b/>
                <w:bCs/>
                <w:sz w:val="18"/>
                <w:szCs w:val="18"/>
                <w:lang w:eastAsia="zh-CN"/>
              </w:rPr>
            </w:pPr>
            <w:r>
              <w:rPr>
                <w:rFonts w:hint="eastAsia"/>
                <w:b/>
                <w:bCs/>
                <w:sz w:val="18"/>
                <w:szCs w:val="18"/>
                <w:lang w:eastAsia="zh-CN"/>
              </w:rPr>
              <w:t>No.</w:t>
            </w:r>
          </w:p>
        </w:tc>
        <w:tc>
          <w:tcPr>
            <w:tcW w:w="1985" w:type="dxa"/>
            <w:shd w:val="clear" w:color="auto" w:fill="D9D9D9" w:themeFill="background1" w:themeFillShade="D9"/>
          </w:tcPr>
          <w:p w:rsidR="00DA56E2" w:rsidRPr="00C215C1" w:rsidRDefault="00DA56E2" w:rsidP="001865ED">
            <w:pPr>
              <w:spacing w:line="276" w:lineRule="auto"/>
              <w:rPr>
                <w:b/>
                <w:bCs/>
                <w:sz w:val="18"/>
                <w:szCs w:val="18"/>
                <w:lang w:eastAsia="zh-CN"/>
              </w:rPr>
            </w:pPr>
            <w:r w:rsidRPr="00C215C1">
              <w:rPr>
                <w:rFonts w:hint="eastAsia"/>
                <w:b/>
                <w:bCs/>
                <w:sz w:val="18"/>
                <w:szCs w:val="18"/>
                <w:lang w:eastAsia="zh-CN"/>
              </w:rPr>
              <w:t xml:space="preserve">GCW </w:t>
            </w:r>
            <w:r w:rsidRPr="00C215C1">
              <w:rPr>
                <w:b/>
                <w:bCs/>
                <w:sz w:val="18"/>
                <w:szCs w:val="18"/>
              </w:rPr>
              <w:t>variables</w:t>
            </w:r>
            <w:r w:rsidRPr="00C215C1">
              <w:rPr>
                <w:rFonts w:hint="eastAsia"/>
                <w:b/>
                <w:bCs/>
                <w:sz w:val="18"/>
                <w:szCs w:val="18"/>
                <w:lang w:eastAsia="zh-CN"/>
              </w:rPr>
              <w:t xml:space="preserve"> agreed in 2017</w:t>
            </w:r>
            <w:r w:rsidRPr="00C215C1">
              <w:rPr>
                <w:rFonts w:eastAsiaTheme="minorEastAsia" w:hint="eastAsia"/>
                <w:b/>
                <w:bCs/>
                <w:sz w:val="18"/>
                <w:szCs w:val="18"/>
                <w:lang w:eastAsia="zh-CN"/>
              </w:rPr>
              <w:t>(updated by ones approved by TT-WMD</w:t>
            </w:r>
            <w:r w:rsidR="00C215C1">
              <w:rPr>
                <w:rFonts w:eastAsiaTheme="minorEastAsia" w:hint="eastAsia"/>
                <w:b/>
                <w:bCs/>
                <w:sz w:val="18"/>
                <w:szCs w:val="18"/>
                <w:lang w:eastAsia="zh-CN"/>
              </w:rPr>
              <w:t>, bold</w:t>
            </w:r>
            <w:r w:rsidRPr="00C215C1">
              <w:rPr>
                <w:b/>
                <w:bCs/>
                <w:sz w:val="18"/>
                <w:szCs w:val="18"/>
                <w:lang w:eastAsia="zh-CN"/>
              </w:rPr>
              <w:t>)</w:t>
            </w:r>
          </w:p>
        </w:tc>
        <w:tc>
          <w:tcPr>
            <w:tcW w:w="5103" w:type="dxa"/>
            <w:shd w:val="clear" w:color="auto" w:fill="D9D9D9" w:themeFill="background1" w:themeFillShade="D9"/>
          </w:tcPr>
          <w:p w:rsidR="00DA56E2" w:rsidRPr="00E9638A" w:rsidRDefault="00613622" w:rsidP="00613622">
            <w:pPr>
              <w:spacing w:line="276" w:lineRule="auto"/>
              <w:rPr>
                <w:rFonts w:eastAsiaTheme="minorEastAsia"/>
                <w:b/>
                <w:bCs/>
                <w:sz w:val="18"/>
                <w:szCs w:val="18"/>
                <w:lang w:eastAsia="zh-CN"/>
              </w:rPr>
            </w:pPr>
            <w:r>
              <w:rPr>
                <w:rFonts w:eastAsiaTheme="minorEastAsia" w:hint="eastAsia"/>
                <w:b/>
                <w:bCs/>
                <w:sz w:val="18"/>
                <w:szCs w:val="18"/>
                <w:lang w:eastAsia="zh-CN"/>
              </w:rPr>
              <w:t>D</w:t>
            </w:r>
            <w:r w:rsidR="00DA56E2">
              <w:rPr>
                <w:rFonts w:hint="eastAsia"/>
                <w:b/>
                <w:bCs/>
                <w:sz w:val="18"/>
                <w:szCs w:val="18"/>
                <w:lang w:eastAsia="zh-CN"/>
              </w:rPr>
              <w:t>efinitions</w:t>
            </w:r>
            <w:r w:rsidR="00DA56E2">
              <w:rPr>
                <w:rFonts w:eastAsiaTheme="minorEastAsia" w:hint="eastAsia"/>
                <w:b/>
                <w:bCs/>
                <w:sz w:val="18"/>
                <w:szCs w:val="18"/>
                <w:lang w:eastAsia="zh-CN"/>
              </w:rPr>
              <w:t xml:space="preserve"> </w:t>
            </w:r>
            <w:r>
              <w:rPr>
                <w:rFonts w:eastAsiaTheme="minorEastAsia" w:hint="eastAsia"/>
                <w:b/>
                <w:bCs/>
                <w:sz w:val="18"/>
                <w:szCs w:val="18"/>
                <w:lang w:eastAsia="zh-CN"/>
              </w:rPr>
              <w:t xml:space="preserve">submitted by GCW and </w:t>
            </w:r>
            <w:r w:rsidR="00DA56E2">
              <w:rPr>
                <w:rFonts w:eastAsiaTheme="minorEastAsia" w:hint="eastAsia"/>
                <w:b/>
                <w:bCs/>
                <w:sz w:val="18"/>
                <w:szCs w:val="18"/>
                <w:lang w:eastAsia="zh-CN"/>
              </w:rPr>
              <w:t xml:space="preserve">approved by TT-WMD </w:t>
            </w:r>
          </w:p>
        </w:tc>
        <w:tc>
          <w:tcPr>
            <w:tcW w:w="1047" w:type="dxa"/>
            <w:shd w:val="clear" w:color="auto" w:fill="D9D9D9" w:themeFill="background1" w:themeFillShade="D9"/>
          </w:tcPr>
          <w:p w:rsidR="00DA56E2" w:rsidRPr="00CC234A" w:rsidRDefault="00DA56E2" w:rsidP="00C26782">
            <w:pPr>
              <w:spacing w:line="276" w:lineRule="auto"/>
              <w:rPr>
                <w:rFonts w:eastAsiaTheme="minorEastAsia"/>
                <w:b/>
                <w:bCs/>
                <w:sz w:val="18"/>
                <w:szCs w:val="18"/>
                <w:lang w:eastAsia="zh-CN"/>
              </w:rPr>
            </w:pPr>
            <w:r>
              <w:rPr>
                <w:rFonts w:eastAsiaTheme="minorEastAsia" w:hint="eastAsia"/>
                <w:b/>
                <w:bCs/>
                <w:sz w:val="18"/>
                <w:szCs w:val="18"/>
                <w:lang w:eastAsia="zh-CN"/>
              </w:rPr>
              <w:t>A</w:t>
            </w:r>
            <w:r w:rsidRPr="00B073D7">
              <w:rPr>
                <w:b/>
                <w:bCs/>
                <w:sz w:val="18"/>
                <w:szCs w:val="18"/>
                <w:lang w:eastAsia="zh-CN"/>
              </w:rPr>
              <w:t>pproval Date</w:t>
            </w:r>
            <w:r w:rsidRPr="00BA5F74">
              <w:rPr>
                <w:b/>
                <w:bCs/>
                <w:sz w:val="18"/>
                <w:szCs w:val="18"/>
                <w:lang w:eastAsia="zh-CN"/>
              </w:rPr>
              <w:t xml:space="preserve"> </w:t>
            </w:r>
            <w:r>
              <w:rPr>
                <w:rFonts w:eastAsiaTheme="minorEastAsia" w:hint="eastAsia"/>
                <w:b/>
                <w:bCs/>
                <w:sz w:val="18"/>
                <w:szCs w:val="18"/>
                <w:lang w:eastAsia="zh-CN"/>
              </w:rPr>
              <w:t>by TT-WMD</w:t>
            </w:r>
          </w:p>
        </w:tc>
        <w:tc>
          <w:tcPr>
            <w:tcW w:w="992" w:type="dxa"/>
            <w:shd w:val="clear" w:color="auto" w:fill="D9D9D9" w:themeFill="background1" w:themeFillShade="D9"/>
          </w:tcPr>
          <w:p w:rsidR="00DA56E2" w:rsidRPr="002A0101" w:rsidRDefault="00DA56E2" w:rsidP="00B95D5E">
            <w:pPr>
              <w:spacing w:line="276" w:lineRule="auto"/>
              <w:rPr>
                <w:rFonts w:eastAsiaTheme="minorEastAsia"/>
                <w:b/>
                <w:bCs/>
                <w:sz w:val="18"/>
                <w:szCs w:val="18"/>
                <w:lang w:eastAsia="zh-CN"/>
              </w:rPr>
            </w:pPr>
            <w:r w:rsidRPr="002A0101">
              <w:rPr>
                <w:rFonts w:eastAsiaTheme="minorEastAsia" w:hint="eastAsia"/>
                <w:b/>
                <w:bCs/>
                <w:sz w:val="18"/>
                <w:szCs w:val="18"/>
                <w:lang w:eastAsia="zh-CN"/>
              </w:rPr>
              <w:t>Recommended (R)/Desired (D) var</w:t>
            </w:r>
            <w:r>
              <w:rPr>
                <w:rFonts w:eastAsiaTheme="minorEastAsia" w:hint="eastAsia"/>
                <w:b/>
                <w:bCs/>
                <w:sz w:val="18"/>
                <w:szCs w:val="18"/>
                <w:lang w:eastAsia="zh-CN"/>
              </w:rPr>
              <w:t>iable</w:t>
            </w:r>
          </w:p>
        </w:tc>
        <w:tc>
          <w:tcPr>
            <w:tcW w:w="1605" w:type="dxa"/>
            <w:shd w:val="clear" w:color="auto" w:fill="D9D9D9" w:themeFill="background1" w:themeFillShade="D9"/>
          </w:tcPr>
          <w:p w:rsidR="00DA56E2" w:rsidRPr="00C725D0" w:rsidRDefault="00DA56E2" w:rsidP="00064E3B">
            <w:pPr>
              <w:spacing w:line="276" w:lineRule="auto"/>
              <w:rPr>
                <w:rFonts w:eastAsiaTheme="minorEastAsia"/>
                <w:b/>
                <w:bCs/>
                <w:sz w:val="18"/>
                <w:szCs w:val="18"/>
                <w:lang w:eastAsia="zh-CN"/>
              </w:rPr>
            </w:pPr>
            <w:r w:rsidRPr="00C725D0">
              <w:rPr>
                <w:b/>
                <w:bCs/>
                <w:sz w:val="18"/>
                <w:szCs w:val="18"/>
              </w:rPr>
              <w:t>Recommended min</w:t>
            </w:r>
            <w:r w:rsidRPr="00C725D0">
              <w:rPr>
                <w:rFonts w:eastAsiaTheme="minorEastAsia" w:hint="eastAsia"/>
                <w:b/>
                <w:bCs/>
                <w:sz w:val="18"/>
                <w:szCs w:val="18"/>
                <w:lang w:eastAsia="zh-CN"/>
              </w:rPr>
              <w:t>.</w:t>
            </w:r>
            <w:r w:rsidRPr="00C725D0">
              <w:rPr>
                <w:b/>
                <w:bCs/>
                <w:sz w:val="18"/>
                <w:szCs w:val="18"/>
              </w:rPr>
              <w:t xml:space="preserve"> frequency of </w:t>
            </w:r>
            <w:proofErr w:type="spellStart"/>
            <w:r w:rsidRPr="00C725D0">
              <w:rPr>
                <w:b/>
                <w:bCs/>
                <w:sz w:val="18"/>
                <w:szCs w:val="18"/>
              </w:rPr>
              <w:t>obs</w:t>
            </w:r>
            <w:proofErr w:type="spellEnd"/>
            <w:r w:rsidRPr="00C725D0">
              <w:rPr>
                <w:rFonts w:eastAsiaTheme="minorEastAsia" w:hint="eastAsia"/>
                <w:b/>
                <w:bCs/>
                <w:sz w:val="18"/>
                <w:szCs w:val="18"/>
                <w:lang w:eastAsia="zh-CN"/>
              </w:rPr>
              <w:t>: method (</w:t>
            </w:r>
            <w:proofErr w:type="spellStart"/>
            <w:r w:rsidRPr="00C725D0">
              <w:rPr>
                <w:rFonts w:eastAsiaTheme="minorEastAsia" w:hint="eastAsia"/>
                <w:b/>
                <w:bCs/>
                <w:sz w:val="18"/>
                <w:szCs w:val="18"/>
                <w:lang w:eastAsia="zh-CN"/>
              </w:rPr>
              <w:t>var</w:t>
            </w:r>
            <w:proofErr w:type="spellEnd"/>
            <w:r w:rsidRPr="00C725D0">
              <w:rPr>
                <w:rFonts w:eastAsiaTheme="minorEastAsia" w:hint="eastAsia"/>
                <w:b/>
                <w:bCs/>
                <w:sz w:val="18"/>
                <w:szCs w:val="18"/>
                <w:lang w:eastAsia="zh-CN"/>
              </w:rPr>
              <w:t>)</w:t>
            </w:r>
            <w:r w:rsidR="00064E3B">
              <w:rPr>
                <w:rFonts w:eastAsiaTheme="minorEastAsia" w:hint="eastAsia"/>
                <w:b/>
                <w:bCs/>
                <w:sz w:val="18"/>
                <w:szCs w:val="18"/>
                <w:lang w:eastAsia="zh-CN"/>
              </w:rPr>
              <w:t>-</w:t>
            </w:r>
            <w:r w:rsidRPr="00C725D0">
              <w:rPr>
                <w:rFonts w:eastAsiaTheme="minorEastAsia" w:hint="eastAsia"/>
                <w:b/>
                <w:bCs/>
                <w:sz w:val="18"/>
                <w:szCs w:val="18"/>
                <w:lang w:eastAsia="zh-CN"/>
              </w:rPr>
              <w:t>timescale</w:t>
            </w:r>
          </w:p>
        </w:tc>
        <w:tc>
          <w:tcPr>
            <w:tcW w:w="2080" w:type="dxa"/>
            <w:shd w:val="clear" w:color="auto" w:fill="D9D9D9" w:themeFill="background1" w:themeFillShade="D9"/>
          </w:tcPr>
          <w:p w:rsidR="00DA56E2" w:rsidRPr="00E63ABE" w:rsidRDefault="00DA56E2" w:rsidP="00E767C0">
            <w:pPr>
              <w:spacing w:line="276" w:lineRule="auto"/>
              <w:rPr>
                <w:b/>
                <w:bCs/>
                <w:sz w:val="18"/>
                <w:szCs w:val="18"/>
                <w:lang w:eastAsia="zh-CN"/>
              </w:rPr>
            </w:pPr>
            <w:r w:rsidRPr="00E63ABE">
              <w:rPr>
                <w:rFonts w:hint="eastAsia"/>
                <w:b/>
                <w:bCs/>
                <w:sz w:val="18"/>
                <w:szCs w:val="18"/>
                <w:lang w:eastAsia="zh-CN"/>
              </w:rPr>
              <w:t xml:space="preserve">GCW </w:t>
            </w:r>
            <w:r w:rsidRPr="00E63ABE">
              <w:rPr>
                <w:b/>
                <w:bCs/>
                <w:sz w:val="18"/>
                <w:szCs w:val="18"/>
              </w:rPr>
              <w:t>variables</w:t>
            </w:r>
            <w:r w:rsidRPr="00E63ABE">
              <w:rPr>
                <w:rFonts w:hint="eastAsia"/>
                <w:b/>
                <w:bCs/>
                <w:sz w:val="18"/>
                <w:szCs w:val="18"/>
                <w:lang w:eastAsia="zh-CN"/>
              </w:rPr>
              <w:t xml:space="preserve"> agreed in 2017</w:t>
            </w:r>
          </w:p>
        </w:tc>
        <w:tc>
          <w:tcPr>
            <w:tcW w:w="2348" w:type="dxa"/>
            <w:shd w:val="clear" w:color="auto" w:fill="D9D9D9" w:themeFill="background1" w:themeFillShade="D9"/>
          </w:tcPr>
          <w:p w:rsidR="00DA56E2" w:rsidRPr="00C725D0" w:rsidRDefault="00DA56E2" w:rsidP="009F0050">
            <w:pPr>
              <w:rPr>
                <w:rFonts w:eastAsiaTheme="minorEastAsia"/>
                <w:b/>
                <w:bCs/>
                <w:sz w:val="18"/>
                <w:szCs w:val="18"/>
                <w:lang w:eastAsia="zh-CN"/>
              </w:rPr>
            </w:pPr>
            <w:r w:rsidRPr="00C725D0">
              <w:rPr>
                <w:rFonts w:eastAsiaTheme="minorEastAsia" w:hint="eastAsia"/>
                <w:b/>
                <w:bCs/>
                <w:sz w:val="18"/>
                <w:szCs w:val="18"/>
                <w:lang w:eastAsia="zh-CN"/>
              </w:rPr>
              <w:t xml:space="preserve">Variable name and definition in code list of WMDR </w:t>
            </w:r>
            <w:r w:rsidRPr="00C725D0">
              <w:rPr>
                <w:rFonts w:eastAsiaTheme="minorEastAsia"/>
                <w:b/>
                <w:bCs/>
                <w:sz w:val="18"/>
                <w:szCs w:val="18"/>
                <w:lang w:eastAsia="zh-CN"/>
              </w:rPr>
              <w:t xml:space="preserve">differing from column </w:t>
            </w:r>
            <w:r w:rsidRPr="00C725D0">
              <w:rPr>
                <w:rFonts w:eastAsiaTheme="minorEastAsia" w:hint="eastAsia"/>
                <w:b/>
                <w:bCs/>
                <w:sz w:val="18"/>
                <w:szCs w:val="18"/>
                <w:lang w:eastAsia="zh-CN"/>
              </w:rPr>
              <w:t xml:space="preserve">B </w:t>
            </w:r>
            <w:r w:rsidR="009F0050" w:rsidRPr="00C725D0">
              <w:rPr>
                <w:rFonts w:eastAsiaTheme="minorEastAsia" w:hint="eastAsia"/>
                <w:b/>
                <w:bCs/>
                <w:sz w:val="18"/>
                <w:szCs w:val="18"/>
                <w:lang w:eastAsia="zh-CN"/>
              </w:rPr>
              <w:t>or</w:t>
            </w:r>
            <w:r w:rsidRPr="00C725D0">
              <w:rPr>
                <w:rFonts w:eastAsiaTheme="minorEastAsia" w:hint="eastAsia"/>
                <w:b/>
                <w:bCs/>
                <w:sz w:val="18"/>
                <w:szCs w:val="18"/>
                <w:lang w:eastAsia="zh-CN"/>
              </w:rPr>
              <w:t xml:space="preserve"> C</w:t>
            </w:r>
          </w:p>
        </w:tc>
      </w:tr>
      <w:tr w:rsidR="00067D3C" w:rsidRPr="00067D3C" w:rsidTr="004F49EB">
        <w:trPr>
          <w:trHeight w:val="682"/>
          <w:jc w:val="center"/>
        </w:trPr>
        <w:tc>
          <w:tcPr>
            <w:tcW w:w="15685" w:type="dxa"/>
            <w:gridSpan w:val="8"/>
            <w:shd w:val="clear" w:color="auto" w:fill="auto"/>
          </w:tcPr>
          <w:p w:rsidR="00067D3C" w:rsidRPr="00067D3C" w:rsidRDefault="00067D3C" w:rsidP="003840BD">
            <w:pPr>
              <w:spacing w:line="276" w:lineRule="auto"/>
              <w:rPr>
                <w:rFonts w:eastAsiaTheme="minorEastAsia" w:hint="eastAsia"/>
                <w:b/>
                <w:bCs/>
                <w:i/>
                <w:iCs/>
                <w:sz w:val="18"/>
                <w:szCs w:val="18"/>
                <w:lang w:eastAsia="zh-CN"/>
              </w:rPr>
            </w:pPr>
          </w:p>
          <w:p w:rsidR="00067D3C" w:rsidRPr="00067D3C" w:rsidRDefault="00067D3C" w:rsidP="00067D3C">
            <w:pPr>
              <w:spacing w:line="276" w:lineRule="auto"/>
              <w:rPr>
                <w:rFonts w:eastAsiaTheme="minorEastAsia"/>
                <w:b/>
                <w:bCs/>
                <w:i/>
                <w:iCs/>
                <w:sz w:val="18"/>
                <w:szCs w:val="18"/>
                <w:lang w:eastAsia="zh-CN"/>
              </w:rPr>
            </w:pPr>
            <w:r w:rsidRPr="00067D3C">
              <w:rPr>
                <w:rFonts w:eastAsiaTheme="minorEastAsia"/>
                <w:b/>
                <w:bCs/>
                <w:i/>
                <w:iCs/>
                <w:sz w:val="18"/>
                <w:szCs w:val="18"/>
                <w:lang w:eastAsia="zh-CN"/>
              </w:rPr>
              <w:t>SNOW/SOLID PRECIPITATION</w:t>
            </w:r>
          </w:p>
          <w:p w:rsidR="00067D3C" w:rsidRPr="00067D3C" w:rsidRDefault="00067D3C" w:rsidP="003840BD">
            <w:pPr>
              <w:spacing w:line="276" w:lineRule="auto"/>
              <w:rPr>
                <w:rFonts w:eastAsiaTheme="minorEastAsia" w:hint="eastAsia"/>
                <w:b/>
                <w:bCs/>
                <w:i/>
                <w:iCs/>
                <w:sz w:val="18"/>
                <w:szCs w:val="18"/>
                <w:lang w:eastAsia="zh-CN"/>
              </w:rPr>
            </w:pPr>
          </w:p>
        </w:tc>
      </w:tr>
      <w:tr w:rsidR="00067D3C" w:rsidRPr="00676DBD" w:rsidTr="004643E7">
        <w:trPr>
          <w:trHeight w:val="682"/>
          <w:jc w:val="center"/>
        </w:trPr>
        <w:tc>
          <w:tcPr>
            <w:tcW w:w="525" w:type="dxa"/>
            <w:shd w:val="clear" w:color="auto" w:fill="auto"/>
          </w:tcPr>
          <w:p w:rsidR="00067D3C" w:rsidRDefault="00067D3C" w:rsidP="004643E7">
            <w:pPr>
              <w:spacing w:line="276" w:lineRule="auto"/>
              <w:rPr>
                <w:sz w:val="18"/>
                <w:szCs w:val="18"/>
                <w:lang w:eastAsia="zh-CN"/>
              </w:rPr>
            </w:pPr>
            <w:r>
              <w:rPr>
                <w:rFonts w:hint="eastAsia"/>
                <w:sz w:val="18"/>
                <w:szCs w:val="18"/>
                <w:lang w:eastAsia="zh-CN"/>
              </w:rPr>
              <w:t>1</w:t>
            </w:r>
          </w:p>
        </w:tc>
        <w:tc>
          <w:tcPr>
            <w:tcW w:w="1985" w:type="dxa"/>
            <w:shd w:val="clear" w:color="auto" w:fill="auto"/>
          </w:tcPr>
          <w:p w:rsidR="00067D3C" w:rsidRPr="00C215C1" w:rsidRDefault="00067D3C" w:rsidP="004643E7">
            <w:pPr>
              <w:spacing w:line="276" w:lineRule="auto"/>
              <w:rPr>
                <w:rFonts w:eastAsiaTheme="minor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067D3C" w:rsidRPr="00676DBD" w:rsidRDefault="00067D3C" w:rsidP="004643E7">
            <w:pPr>
              <w:spacing w:line="276" w:lineRule="auto"/>
              <w:rPr>
                <w:sz w:val="18"/>
                <w:szCs w:val="18"/>
              </w:rPr>
            </w:pPr>
            <w:r w:rsidRPr="00676DBD">
              <w:rPr>
                <w:sz w:val="18"/>
                <w:szCs w:val="18"/>
              </w:rPr>
              <w:t>Vertical distance from the snow surface to a stated reference level.</w:t>
            </w:r>
          </w:p>
        </w:tc>
        <w:tc>
          <w:tcPr>
            <w:tcW w:w="1047" w:type="dxa"/>
          </w:tcPr>
          <w:p w:rsidR="00067D3C" w:rsidRDefault="00067D3C" w:rsidP="004643E7">
            <w:pPr>
              <w:spacing w:line="276" w:lineRule="auto"/>
              <w:rPr>
                <w:sz w:val="18"/>
                <w:szCs w:val="18"/>
                <w:lang w:eastAsia="zh-CN"/>
              </w:rPr>
            </w:pPr>
            <w:r>
              <w:rPr>
                <w:rFonts w:hint="eastAsia"/>
                <w:sz w:val="18"/>
                <w:szCs w:val="18"/>
                <w:lang w:eastAsia="zh-CN"/>
              </w:rPr>
              <w:t>26 April 2018</w:t>
            </w:r>
          </w:p>
        </w:tc>
        <w:tc>
          <w:tcPr>
            <w:tcW w:w="992" w:type="dxa"/>
          </w:tcPr>
          <w:p w:rsidR="00067D3C" w:rsidRPr="002A0101" w:rsidRDefault="00067D3C" w:rsidP="004643E7">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067D3C" w:rsidRPr="00C725D0" w:rsidRDefault="00067D3C" w:rsidP="004643E7">
            <w:pPr>
              <w:rPr>
                <w:sz w:val="18"/>
                <w:szCs w:val="18"/>
              </w:rPr>
            </w:pPr>
            <w:r w:rsidRPr="00C725D0">
              <w:rPr>
                <w:sz w:val="18"/>
                <w:szCs w:val="18"/>
              </w:rPr>
              <w:t>A(S, G, SI, LRI)</w:t>
            </w:r>
            <w:r w:rsidRPr="00C725D0">
              <w:rPr>
                <w:rFonts w:eastAsiaTheme="minorEastAsia" w:hint="eastAsia"/>
                <w:sz w:val="18"/>
                <w:szCs w:val="18"/>
                <w:lang w:eastAsia="zh-CN"/>
              </w:rPr>
              <w:t xml:space="preserve">-h,  </w:t>
            </w:r>
            <w:r w:rsidRPr="00C725D0">
              <w:rPr>
                <w:sz w:val="18"/>
                <w:szCs w:val="18"/>
              </w:rPr>
              <w:t>M(S)</w:t>
            </w:r>
            <w:r w:rsidRPr="00C725D0">
              <w:rPr>
                <w:rFonts w:eastAsiaTheme="minorEastAsia" w:hint="eastAsia"/>
                <w:sz w:val="18"/>
                <w:szCs w:val="18"/>
                <w:lang w:eastAsia="zh-CN"/>
              </w:rPr>
              <w:t xml:space="preserve">-d, </w:t>
            </w:r>
            <w:r w:rsidRPr="00C725D0">
              <w:rPr>
                <w:sz w:val="18"/>
                <w:szCs w:val="18"/>
              </w:rPr>
              <w:t>M(SI, LRI)</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-y</w:t>
            </w:r>
          </w:p>
        </w:tc>
        <w:tc>
          <w:tcPr>
            <w:tcW w:w="2080" w:type="dxa"/>
          </w:tcPr>
          <w:p w:rsidR="00067D3C" w:rsidRPr="00E63ABE" w:rsidRDefault="00067D3C" w:rsidP="004643E7">
            <w:pPr>
              <w:spacing w:line="276" w:lineRule="auto"/>
              <w:rPr>
                <w:sz w:val="18"/>
                <w:szCs w:val="18"/>
                <w:lang w:eastAsia="zh-CN"/>
              </w:rPr>
            </w:pPr>
            <w:r w:rsidRPr="00E63ABE">
              <w:rPr>
                <w:sz w:val="18"/>
                <w:szCs w:val="18"/>
              </w:rPr>
              <w:t xml:space="preserve">Snow depth (including stake farms and snow courses)  </w:t>
            </w:r>
          </w:p>
        </w:tc>
        <w:tc>
          <w:tcPr>
            <w:tcW w:w="2348" w:type="dxa"/>
            <w:shd w:val="clear" w:color="auto" w:fill="auto"/>
          </w:tcPr>
          <w:p w:rsidR="00067D3C" w:rsidRPr="00C725D0" w:rsidRDefault="00067D3C" w:rsidP="004643E7">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411"/>
          <w:jc w:val="center"/>
        </w:trPr>
        <w:tc>
          <w:tcPr>
            <w:tcW w:w="525" w:type="dxa"/>
            <w:shd w:val="clear" w:color="auto" w:fill="auto"/>
          </w:tcPr>
          <w:p w:rsidR="00DA56E2" w:rsidRPr="00DA56E2" w:rsidRDefault="00DA56E2" w:rsidP="004F62A5">
            <w:pPr>
              <w:spacing w:line="276" w:lineRule="auto"/>
              <w:rPr>
                <w:rFonts w:eastAsiaTheme="minorEastAsia"/>
                <w:sz w:val="18"/>
                <w:szCs w:val="18"/>
                <w:lang w:eastAsia="zh-CN"/>
              </w:rPr>
            </w:pPr>
            <w:r>
              <w:rPr>
                <w:rFonts w:eastAsiaTheme="minorEastAsia" w:hint="eastAsia"/>
                <w:sz w:val="18"/>
                <w:szCs w:val="18"/>
                <w:lang w:eastAsia="zh-CN"/>
              </w:rPr>
              <w:t>1+</w:t>
            </w:r>
          </w:p>
        </w:tc>
        <w:tc>
          <w:tcPr>
            <w:tcW w:w="1985" w:type="dxa"/>
            <w:shd w:val="clear" w:color="auto" w:fill="auto"/>
          </w:tcPr>
          <w:p w:rsidR="00DA56E2" w:rsidRPr="00C215C1" w:rsidRDefault="00DA56E2" w:rsidP="004E6E98">
            <w:pPr>
              <w:spacing w:line="276" w:lineRule="auto"/>
              <w:rPr>
                <w:rFonts w:eastAsiaTheme="minorEastAsia"/>
                <w:b/>
                <w:bCs/>
                <w:color w:val="808080" w:themeColor="background1" w:themeShade="80"/>
                <w:sz w:val="18"/>
                <w:szCs w:val="18"/>
                <w:lang w:eastAsia="zh-CN"/>
              </w:rPr>
            </w:pPr>
            <w:r w:rsidRPr="00C215C1">
              <w:rPr>
                <w:b/>
                <w:bCs/>
                <w:sz w:val="18"/>
                <w:szCs w:val="18"/>
              </w:rPr>
              <w:t>snow depth</w:t>
            </w:r>
          </w:p>
        </w:tc>
        <w:tc>
          <w:tcPr>
            <w:tcW w:w="5103" w:type="dxa"/>
            <w:shd w:val="clear" w:color="auto" w:fill="auto"/>
          </w:tcPr>
          <w:p w:rsidR="00DA56E2" w:rsidRDefault="00DA56E2" w:rsidP="001A51CD">
            <w:pPr>
              <w:spacing w:line="276" w:lineRule="auto"/>
              <w:rPr>
                <w:sz w:val="18"/>
                <w:szCs w:val="18"/>
                <w:lang w:eastAsia="zh-CN"/>
              </w:rPr>
            </w:pPr>
            <w:r w:rsidRPr="00676DBD">
              <w:rPr>
                <w:sz w:val="18"/>
                <w:szCs w:val="18"/>
              </w:rPr>
              <w:t>Vertical distance from the snow surface to a stated reference level.</w:t>
            </w:r>
          </w:p>
        </w:tc>
        <w:tc>
          <w:tcPr>
            <w:tcW w:w="1047" w:type="dxa"/>
          </w:tcPr>
          <w:p w:rsidR="00DA56E2" w:rsidRDefault="00DA56E2" w:rsidP="00C26782">
            <w:pPr>
              <w:spacing w:line="276" w:lineRule="auto"/>
              <w:rPr>
                <w:sz w:val="18"/>
                <w:szCs w:val="18"/>
                <w:lang w:eastAsia="zh-CN"/>
              </w:rPr>
            </w:pPr>
            <w:r>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1001E">
            <w:pPr>
              <w:rPr>
                <w:sz w:val="18"/>
                <w:szCs w:val="18"/>
                <w:lang w:eastAsia="zh-CN"/>
              </w:rPr>
            </w:pPr>
            <w:r w:rsidRPr="00C725D0">
              <w:rPr>
                <w:sz w:val="18"/>
                <w:szCs w:val="18"/>
              </w:rPr>
              <w:t>A(IS, 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eastAsiaTheme="minorEastAsia" w:hint="eastAsia"/>
                <w:sz w:val="18"/>
                <w:szCs w:val="18"/>
                <w:lang w:eastAsia="zh-CN"/>
              </w:rPr>
              <w:t xml:space="preserve">, </w:t>
            </w:r>
            <w:r w:rsidRPr="00C725D0">
              <w:rPr>
                <w:sz w:val="18"/>
                <w:szCs w:val="18"/>
              </w:rPr>
              <w:t xml:space="preserve"> M(P)</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r w:rsidRPr="00C725D0">
              <w:rPr>
                <w:rFonts w:eastAsiaTheme="minorEastAsia" w:hint="eastAsia"/>
                <w:sz w:val="18"/>
                <w:szCs w:val="18"/>
                <w:lang w:eastAsia="zh-CN"/>
              </w:rPr>
              <w:t xml:space="preserve">, </w:t>
            </w:r>
            <w:r w:rsidRPr="00C725D0">
              <w:rPr>
                <w:sz w:val="18"/>
                <w:szCs w:val="18"/>
              </w:rPr>
              <w:t>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p>
        </w:tc>
        <w:tc>
          <w:tcPr>
            <w:tcW w:w="2080" w:type="dxa"/>
          </w:tcPr>
          <w:p w:rsidR="00DA56E2" w:rsidRPr="00E63ABE" w:rsidRDefault="00DA56E2" w:rsidP="00E63ABE">
            <w:pPr>
              <w:spacing w:line="276" w:lineRule="auto"/>
              <w:rPr>
                <w:sz w:val="18"/>
                <w:szCs w:val="18"/>
              </w:rPr>
            </w:pPr>
            <w:r w:rsidRPr="00E63ABE">
              <w:rPr>
                <w:sz w:val="18"/>
                <w:szCs w:val="18"/>
              </w:rPr>
              <w:t xml:space="preserve">Snow depth (including stake farms and snow courses) </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2</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 cover</w:t>
            </w:r>
          </w:p>
        </w:tc>
        <w:tc>
          <w:tcPr>
            <w:tcW w:w="5103" w:type="dxa"/>
            <w:shd w:val="clear" w:color="auto" w:fill="auto"/>
          </w:tcPr>
          <w:p w:rsidR="00DA56E2" w:rsidRPr="00676DBD" w:rsidRDefault="00DA56E2" w:rsidP="001A51CD">
            <w:pPr>
              <w:spacing w:line="276" w:lineRule="auto"/>
              <w:rPr>
                <w:sz w:val="18"/>
                <w:szCs w:val="18"/>
                <w:lang w:eastAsia="zh-CN"/>
              </w:rPr>
            </w:pPr>
            <w:r w:rsidRPr="00676DBD">
              <w:rPr>
                <w:sz w:val="18"/>
                <w:szCs w:val="18"/>
              </w:rPr>
              <w:t xml:space="preserve">The </w:t>
            </w:r>
            <w:r>
              <w:rPr>
                <w:rFonts w:hint="eastAsia"/>
                <w:sz w:val="18"/>
                <w:szCs w:val="18"/>
                <w:lang w:eastAsia="zh-CN"/>
              </w:rPr>
              <w:t>v</w:t>
            </w:r>
            <w:r w:rsidRPr="00676DBD">
              <w:rPr>
                <w:sz w:val="18"/>
                <w:szCs w:val="18"/>
              </w:rPr>
              <w:t>ertical depth of the water that would be obtained if the snow cover melted completely, which equates to the snow-cover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DA56E2" w:rsidRPr="00C725D0" w:rsidRDefault="00DA56E2" w:rsidP="008A0247">
            <w:r w:rsidRPr="00C725D0">
              <w:rPr>
                <w:sz w:val="18"/>
                <w:szCs w:val="18"/>
              </w:rPr>
              <w:t>A(S)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h</w:t>
            </w:r>
            <w:r w:rsidRPr="00C725D0">
              <w:rPr>
                <w:rFonts w:hint="eastAsia"/>
                <w:sz w:val="18"/>
                <w:szCs w:val="18"/>
                <w:lang w:eastAsia="zh-CN"/>
              </w:rPr>
              <w:t>,</w:t>
            </w:r>
            <w:r w:rsidRPr="00C725D0">
              <w:rPr>
                <w:sz w:val="18"/>
                <w:szCs w:val="18"/>
              </w:rPr>
              <w:t xml:space="preserve"> M(S)</w:t>
            </w:r>
            <w:r w:rsidRPr="00C725D0">
              <w:rPr>
                <w:rFonts w:eastAsiaTheme="minorEastAsia" w:hint="eastAsia"/>
                <w:sz w:val="18"/>
                <w:szCs w:val="18"/>
                <w:lang w:eastAsia="zh-CN"/>
              </w:rPr>
              <w:t>-</w:t>
            </w:r>
            <w:proofErr w:type="spellStart"/>
            <w:r w:rsidR="00613622" w:rsidRPr="00C725D0">
              <w:rPr>
                <w:rFonts w:eastAsiaTheme="minorEastAsia" w:hint="eastAsia"/>
                <w:sz w:val="18"/>
                <w:szCs w:val="18"/>
                <w:lang w:eastAsia="zh-CN"/>
              </w:rPr>
              <w:t>bw</w:t>
            </w:r>
            <w:proofErr w:type="spellEnd"/>
            <w:r w:rsidRPr="00C725D0">
              <w:rPr>
                <w:rFonts w:hint="eastAsia"/>
                <w:sz w:val="18"/>
                <w:szCs w:val="18"/>
                <w:lang w:eastAsia="zh-CN"/>
              </w:rPr>
              <w:t>,</w:t>
            </w:r>
            <w:r w:rsidRPr="00C725D0">
              <w:rPr>
                <w:sz w:val="18"/>
                <w:szCs w:val="18"/>
              </w:rPr>
              <w:t xml:space="preserve"> M(G, IS)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y</w:t>
            </w:r>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Snow Water Equivalent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3</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d</w:t>
            </w:r>
            <w:r w:rsidRPr="00C215C1">
              <w:rPr>
                <w:b/>
                <w:bCs/>
                <w:sz w:val="18"/>
                <w:szCs w:val="18"/>
              </w:rPr>
              <w:t>epth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The vertical depth of freshly fallen snow that has accumulated during a specific period.</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pPr>
              <w:rPr>
                <w:rFonts w:eastAsiaTheme="minorEastAsia"/>
                <w:sz w:val="18"/>
                <w:szCs w:val="18"/>
                <w:lang w:eastAsia="zh-CN"/>
              </w:rPr>
            </w:pPr>
            <w:r w:rsidRPr="00C725D0">
              <w:rPr>
                <w:sz w:val="18"/>
                <w:szCs w:val="18"/>
              </w:rPr>
              <w:t>M</w:t>
            </w:r>
            <w:r w:rsidR="0081001E" w:rsidRPr="00C725D0">
              <w:rPr>
                <w:sz w:val="18"/>
                <w:szCs w:val="18"/>
              </w:rPr>
              <w:t>(S)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p w:rsidR="00DA56E2" w:rsidRPr="00C725D0" w:rsidRDefault="00DA56E2" w:rsidP="008A0247"/>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Depth of snowfall</w:t>
            </w:r>
          </w:p>
        </w:tc>
        <w:tc>
          <w:tcPr>
            <w:tcW w:w="2348" w:type="dxa"/>
            <w:shd w:val="clear" w:color="auto" w:fill="auto"/>
          </w:tcPr>
          <w:p w:rsidR="00DA56E2" w:rsidRPr="00C725D0" w:rsidRDefault="00DA56E2"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4</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w</w:t>
            </w:r>
            <w:r w:rsidRPr="00C215C1">
              <w:rPr>
                <w:b/>
                <w:bCs/>
                <w:sz w:val="18"/>
                <w:szCs w:val="18"/>
              </w:rPr>
              <w:t>ater equivalent of snowfall</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Vertical depth of the water that would be obtained if the freshly fallen snow melted completely, which equates to the new snow mass per unit area.</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DA56E2" w:rsidRPr="00C725D0" w:rsidRDefault="00DA56E2" w:rsidP="008A0247">
            <w:r w:rsidRPr="00C725D0">
              <w:rPr>
                <w:sz w:val="18"/>
                <w:szCs w:val="18"/>
              </w:rPr>
              <w:t>M(S)</w:t>
            </w:r>
            <w:r w:rsidRPr="00C725D0">
              <w:rPr>
                <w:rFonts w:eastAsiaTheme="minorEastAsia" w:hint="eastAsia"/>
                <w:sz w:val="18"/>
                <w:szCs w:val="18"/>
                <w:lang w:eastAsia="zh-CN"/>
              </w:rPr>
              <w:t>-</w:t>
            </w:r>
            <w:r w:rsidR="00613622" w:rsidRPr="00C725D0">
              <w:rPr>
                <w:rFonts w:eastAsiaTheme="minorEastAsia" w:hint="eastAsia"/>
                <w:sz w:val="18"/>
                <w:szCs w:val="18"/>
                <w:lang w:eastAsia="zh-CN"/>
              </w:rPr>
              <w:t>d</w:t>
            </w:r>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Water equivalent of snowfall</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DA56E2"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5</w:t>
            </w:r>
          </w:p>
        </w:tc>
        <w:tc>
          <w:tcPr>
            <w:tcW w:w="1985" w:type="dxa"/>
            <w:shd w:val="clear" w:color="auto" w:fill="auto"/>
          </w:tcPr>
          <w:p w:rsidR="00DA56E2" w:rsidRPr="00C215C1" w:rsidRDefault="00DA56E2" w:rsidP="004F62A5">
            <w:pPr>
              <w:spacing w:line="276" w:lineRule="auto"/>
              <w:rPr>
                <w:b/>
                <w:bCs/>
                <w:color w:val="808080" w:themeColor="background1" w:themeShade="80"/>
                <w:sz w:val="18"/>
                <w:szCs w:val="18"/>
              </w:rPr>
            </w:pPr>
            <w:r w:rsidRPr="00C215C1">
              <w:rPr>
                <w:rFonts w:hint="eastAsia"/>
                <w:b/>
                <w:bCs/>
                <w:sz w:val="18"/>
                <w:szCs w:val="18"/>
                <w:lang w:eastAsia="zh-CN"/>
              </w:rPr>
              <w:t>s</w:t>
            </w:r>
            <w:r w:rsidRPr="00C215C1">
              <w:rPr>
                <w:b/>
                <w:bCs/>
                <w:sz w:val="18"/>
                <w:szCs w:val="18"/>
              </w:rPr>
              <w:t>now cover extent</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 xml:space="preserve">The area of snow-covered ground, ice, or </w:t>
            </w:r>
            <w:proofErr w:type="spellStart"/>
            <w:r w:rsidRPr="00676DBD">
              <w:rPr>
                <w:sz w:val="18"/>
                <w:szCs w:val="18"/>
              </w:rPr>
              <w:t>firn</w:t>
            </w:r>
            <w:proofErr w:type="spellEnd"/>
            <w:r w:rsidRPr="00676DBD">
              <w:rPr>
                <w:sz w:val="18"/>
                <w:szCs w:val="18"/>
              </w:rPr>
              <w:t xml:space="preserve"> based on the fractional threshold used to define presence of snow.</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2A0101" w:rsidRDefault="00DA56E2" w:rsidP="00B95D5E">
            <w:pPr>
              <w:rPr>
                <w:rFonts w:eastAsiaTheme="minorEastAsia"/>
                <w:sz w:val="18"/>
                <w:szCs w:val="18"/>
                <w:lang w:eastAsia="zh-CN"/>
              </w:rPr>
            </w:pPr>
            <w:r w:rsidRPr="002A0101">
              <w:rPr>
                <w:rFonts w:eastAsiaTheme="minorEastAsia" w:hint="eastAsia"/>
                <w:sz w:val="18"/>
                <w:szCs w:val="18"/>
                <w:lang w:eastAsia="zh-CN"/>
              </w:rPr>
              <w:t>D</w:t>
            </w:r>
          </w:p>
          <w:p w:rsidR="00DA56E2" w:rsidRPr="002A0101" w:rsidRDefault="00DA56E2" w:rsidP="00B95D5E">
            <w:pPr>
              <w:spacing w:line="276" w:lineRule="auto"/>
              <w:rPr>
                <w:sz w:val="18"/>
                <w:szCs w:val="18"/>
              </w:rPr>
            </w:pPr>
          </w:p>
        </w:tc>
        <w:tc>
          <w:tcPr>
            <w:tcW w:w="1605" w:type="dxa"/>
          </w:tcPr>
          <w:p w:rsidR="00DA56E2" w:rsidRPr="00C725D0" w:rsidRDefault="00DA56E2" w:rsidP="008A0247">
            <w:pPr>
              <w:rPr>
                <w:lang w:val="fr-CH"/>
              </w:rPr>
            </w:pPr>
            <w:r w:rsidRPr="00C725D0">
              <w:rPr>
                <w:sz w:val="18"/>
                <w:szCs w:val="18"/>
                <w:lang w:val="fr-CH"/>
              </w:rPr>
              <w:t>A(SI, LRI)</w:t>
            </w:r>
            <w:r w:rsidRPr="00C725D0">
              <w:rPr>
                <w:rFonts w:eastAsiaTheme="minorEastAsia" w:hint="eastAsia"/>
                <w:sz w:val="18"/>
                <w:szCs w:val="18"/>
                <w:lang w:val="fr-CH" w:eastAsia="zh-CN"/>
              </w:rPr>
              <w:t>-</w:t>
            </w:r>
            <w:r w:rsidR="00613622"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 xml:space="preserve"> M(SI, LRI)</w:t>
            </w:r>
            <w:r w:rsidRPr="00C725D0">
              <w:rPr>
                <w:rFonts w:eastAsiaTheme="minorEastAsia" w:hint="eastAsia"/>
                <w:sz w:val="18"/>
                <w:szCs w:val="18"/>
                <w:lang w:val="fr-CH" w:eastAsia="zh-CN"/>
              </w:rPr>
              <w:t>-</w:t>
            </w:r>
            <w:proofErr w:type="spellStart"/>
            <w:r w:rsidR="00613622" w:rsidRPr="00C725D0">
              <w:rPr>
                <w:rFonts w:eastAsiaTheme="minorEastAsia" w:hint="eastAsia"/>
                <w:sz w:val="18"/>
                <w:szCs w:val="18"/>
                <w:lang w:val="fr-CH" w:eastAsia="zh-CN"/>
              </w:rPr>
              <w:t>bw</w:t>
            </w:r>
            <w:proofErr w:type="spellEnd"/>
          </w:p>
        </w:tc>
        <w:tc>
          <w:tcPr>
            <w:tcW w:w="2080" w:type="dxa"/>
          </w:tcPr>
          <w:p w:rsidR="00DA56E2" w:rsidRPr="00E63ABE" w:rsidRDefault="00DA56E2" w:rsidP="00E63ABE">
            <w:pPr>
              <w:spacing w:line="276" w:lineRule="auto"/>
              <w:rPr>
                <w:rFonts w:eastAsiaTheme="minorEastAsia"/>
                <w:sz w:val="18"/>
                <w:szCs w:val="18"/>
                <w:lang w:eastAsia="zh-CN"/>
              </w:rPr>
            </w:pPr>
            <w:r w:rsidRPr="00E63ABE">
              <w:rPr>
                <w:sz w:val="18"/>
                <w:szCs w:val="18"/>
              </w:rPr>
              <w:t>Snow cover extent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6</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snow surface state</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Binary product (dry or wet) expressing the presence of liquid water at the surface of the snow cover.</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DA56E2" w:rsidRPr="00676DBD" w:rsidTr="00C2136A">
        <w:trPr>
          <w:trHeight w:val="113"/>
          <w:jc w:val="center"/>
        </w:trPr>
        <w:tc>
          <w:tcPr>
            <w:tcW w:w="525" w:type="dxa"/>
            <w:shd w:val="clear" w:color="auto" w:fill="auto"/>
          </w:tcPr>
          <w:p w:rsidR="00DA56E2" w:rsidRDefault="00DA56E2" w:rsidP="004F62A5">
            <w:pPr>
              <w:spacing w:line="276" w:lineRule="auto"/>
              <w:rPr>
                <w:sz w:val="18"/>
                <w:szCs w:val="18"/>
                <w:lang w:eastAsia="zh-CN"/>
              </w:rPr>
            </w:pPr>
            <w:r>
              <w:rPr>
                <w:rFonts w:hint="eastAsia"/>
                <w:sz w:val="18"/>
                <w:szCs w:val="18"/>
                <w:lang w:eastAsia="zh-CN"/>
              </w:rPr>
              <w:t>7</w:t>
            </w:r>
          </w:p>
        </w:tc>
        <w:tc>
          <w:tcPr>
            <w:tcW w:w="1985" w:type="dxa"/>
            <w:shd w:val="clear" w:color="auto" w:fill="auto"/>
          </w:tcPr>
          <w:p w:rsidR="00DA56E2" w:rsidRPr="00C215C1" w:rsidRDefault="00DA56E2" w:rsidP="004F62A5">
            <w:pPr>
              <w:spacing w:line="276" w:lineRule="auto"/>
              <w:rPr>
                <w:b/>
                <w:bCs/>
                <w:sz w:val="18"/>
                <w:szCs w:val="18"/>
              </w:rPr>
            </w:pPr>
            <w:r w:rsidRPr="00C215C1">
              <w:rPr>
                <w:rFonts w:hint="eastAsia"/>
                <w:b/>
                <w:bCs/>
                <w:sz w:val="18"/>
                <w:szCs w:val="18"/>
              </w:rPr>
              <w:t>presence of snow</w:t>
            </w:r>
          </w:p>
        </w:tc>
        <w:tc>
          <w:tcPr>
            <w:tcW w:w="5103" w:type="dxa"/>
            <w:shd w:val="clear" w:color="auto" w:fill="auto"/>
          </w:tcPr>
          <w:p w:rsidR="00DA56E2" w:rsidRPr="00676DBD" w:rsidRDefault="00DA56E2" w:rsidP="001A51CD">
            <w:pPr>
              <w:spacing w:line="276" w:lineRule="auto"/>
              <w:rPr>
                <w:sz w:val="18"/>
                <w:szCs w:val="18"/>
              </w:rPr>
            </w:pPr>
            <w:r w:rsidRPr="00676DBD">
              <w:rPr>
                <w:sz w:val="18"/>
                <w:szCs w:val="18"/>
              </w:rPr>
              <w:t>A binary observation of the presence of snow cover at the measurement location.</w:t>
            </w:r>
          </w:p>
        </w:tc>
        <w:tc>
          <w:tcPr>
            <w:tcW w:w="1047" w:type="dxa"/>
          </w:tcPr>
          <w:p w:rsidR="00DA56E2" w:rsidRDefault="00DA56E2" w:rsidP="00C26782">
            <w:r w:rsidRPr="00A46C74">
              <w:rPr>
                <w:rFonts w:hint="eastAsia"/>
                <w:sz w:val="18"/>
                <w:szCs w:val="18"/>
                <w:lang w:eastAsia="zh-CN"/>
              </w:rPr>
              <w:t>26 April 2018</w:t>
            </w:r>
          </w:p>
        </w:tc>
        <w:tc>
          <w:tcPr>
            <w:tcW w:w="992" w:type="dxa"/>
          </w:tcPr>
          <w:p w:rsidR="00DA56E2" w:rsidRPr="000A3100" w:rsidRDefault="00DA56E2"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DA56E2" w:rsidRPr="00C725D0" w:rsidRDefault="00FF418B" w:rsidP="008A0247">
            <w:pPr>
              <w:rPr>
                <w:rFonts w:eastAsiaTheme="minorEastAsia"/>
                <w:lang w:eastAsia="zh-CN"/>
              </w:rPr>
            </w:pPr>
            <w:r w:rsidRPr="00C725D0">
              <w:rPr>
                <w:rFonts w:eastAsiaTheme="minorEastAsia" w:hint="eastAsia"/>
                <w:lang w:eastAsia="zh-CN"/>
              </w:rPr>
              <w:t>/</w:t>
            </w:r>
          </w:p>
        </w:tc>
        <w:tc>
          <w:tcPr>
            <w:tcW w:w="2080" w:type="dxa"/>
          </w:tcPr>
          <w:p w:rsidR="00DA56E2" w:rsidRPr="00FF418B" w:rsidRDefault="00FF418B" w:rsidP="004E6E98">
            <w:pPr>
              <w:spacing w:line="276" w:lineRule="auto"/>
              <w:rPr>
                <w:rFonts w:eastAsiaTheme="minorEastAsia"/>
                <w:sz w:val="18"/>
                <w:szCs w:val="18"/>
                <w:lang w:eastAsia="zh-CN"/>
              </w:rPr>
            </w:pPr>
            <w:r>
              <w:rPr>
                <w:rFonts w:eastAsiaTheme="minorEastAsia" w:hint="eastAsia"/>
                <w:sz w:val="18"/>
                <w:szCs w:val="18"/>
                <w:lang w:eastAsia="zh-CN"/>
              </w:rPr>
              <w:t>/</w:t>
            </w:r>
          </w:p>
        </w:tc>
        <w:tc>
          <w:tcPr>
            <w:tcW w:w="2348" w:type="dxa"/>
            <w:shd w:val="clear" w:color="auto" w:fill="auto"/>
          </w:tcPr>
          <w:p w:rsidR="00DA56E2" w:rsidRPr="00C725D0" w:rsidRDefault="00DA56E2"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lastRenderedPageBreak/>
              <w:t>8</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sz w:val="18"/>
                <w:szCs w:val="18"/>
                <w:lang w:eastAsia="zh-CN"/>
              </w:rPr>
              <w:t>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Snow on the ground</w:t>
            </w:r>
            <w:r>
              <w:t xml:space="preserve"> </w:t>
            </w:r>
            <w:r w:rsidRPr="00E91781">
              <w:rPr>
                <w:sz w:val="18"/>
                <w:szCs w:val="18"/>
              </w:rPr>
              <w:t>(According to WMO code 0975: State of ground with snow or measurable ice cover.)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9</w:t>
            </w:r>
          </w:p>
        </w:tc>
        <w:tc>
          <w:tcPr>
            <w:tcW w:w="1985" w:type="dxa"/>
            <w:shd w:val="clear" w:color="auto" w:fill="auto"/>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w:t>
            </w:r>
            <w:r w:rsidRPr="00C725D0">
              <w:rPr>
                <w:sz w:val="18"/>
                <w:szCs w:val="18"/>
                <w:lang w:eastAsia="zh-CN"/>
              </w:rPr>
              <w:t>(S)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91781">
              <w:rPr>
                <w:sz w:val="18"/>
                <w:szCs w:val="18"/>
              </w:rPr>
              <w:t>Solid precipitation (Requires both amount and type of precipitation to be measured)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M(S) </w:t>
            </w:r>
            <w:r w:rsidRPr="00C725D0">
              <w:rPr>
                <w:rFonts w:eastAsiaTheme="minor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w:t>
            </w:r>
            <w:r w:rsidRPr="00C725D0">
              <w:rPr>
                <w:sz w:val="18"/>
                <w:szCs w:val="18"/>
              </w:rPr>
              <w:t xml:space="preserve"> M(IS)</w:t>
            </w:r>
            <w:r w:rsidRPr="00C725D0">
              <w:rPr>
                <w:rFonts w:hint="eastAsia"/>
                <w:sz w:val="18"/>
                <w:szCs w:val="18"/>
                <w:lang w:eastAsia="zh-CN"/>
              </w:rPr>
              <w:t xml:space="preserve"> </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Pr="00BF3142" w:rsidRDefault="003A6D14" w:rsidP="004F62A5">
            <w:pPr>
              <w:spacing w:line="276" w:lineRule="auto"/>
              <w:rPr>
                <w:rFonts w:eastAsiaTheme="minorEastAsia"/>
                <w:sz w:val="18"/>
                <w:szCs w:val="18"/>
                <w:lang w:eastAsia="zh-CN"/>
              </w:rPr>
            </w:pPr>
            <w:r>
              <w:rPr>
                <w:rFonts w:eastAsiaTheme="minorEastAsia" w:hint="eastAsia"/>
                <w:sz w:val="18"/>
                <w:szCs w:val="18"/>
                <w:lang w:eastAsia="zh-CN"/>
              </w:rPr>
              <w:t>10+</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M(SI, LRI)</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profiles (density, grain shape &amp; size, hardness, liquid water content, salinity,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11</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chemistry</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sz w:val="18"/>
                <w:szCs w:val="18"/>
                <w:lang w:eastAsia="zh-CN"/>
              </w:rPr>
              <w:t>M(S, IS)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chemistry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DA56E2"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12</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surface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val="fr-CH" w:eastAsia="zh-CN"/>
              </w:rPr>
            </w:pPr>
            <w:r w:rsidRPr="00C725D0">
              <w:rPr>
                <w:sz w:val="18"/>
                <w:szCs w:val="18"/>
                <w:lang w:val="fr-CH"/>
              </w:rPr>
              <w:t>A(S, SI)</w:t>
            </w:r>
            <w:r w:rsidRPr="00C725D0">
              <w:rPr>
                <w:rFonts w:eastAsiaTheme="minorEastAsia" w:hint="eastAsia"/>
                <w:sz w:val="18"/>
                <w:szCs w:val="18"/>
                <w:lang w:val="fr-CH" w:eastAsia="zh-CN"/>
              </w:rPr>
              <w:t>-h,</w:t>
            </w:r>
            <w:r w:rsidRPr="00C725D0">
              <w:rPr>
                <w:rFonts w:hint="eastAsia"/>
                <w:sz w:val="18"/>
                <w:szCs w:val="18"/>
                <w:lang w:val="fr-CH" w:eastAsia="zh-CN"/>
              </w:rPr>
              <w:t xml:space="preserve"> </w:t>
            </w:r>
            <w:r w:rsidRPr="00C725D0">
              <w:rPr>
                <w:sz w:val="18"/>
                <w:szCs w:val="18"/>
                <w:lang w:val="fr-CH"/>
              </w:rPr>
              <w:t>M(SI)</w:t>
            </w:r>
            <w:r w:rsidRPr="00C725D0">
              <w:rPr>
                <w:rFonts w:hint="eastAsia"/>
                <w:sz w:val="18"/>
                <w:szCs w:val="18"/>
                <w:lang w:val="fr-CH" w:eastAsia="zh-CN"/>
              </w:rPr>
              <w:t xml:space="preserve"> </w:t>
            </w:r>
            <w:r w:rsidRPr="00C725D0">
              <w:rPr>
                <w:rFonts w:eastAsiaTheme="minorEastAsia" w:hint="eastAsia"/>
                <w:sz w:val="18"/>
                <w:szCs w:val="18"/>
                <w:lang w:val="fr-CH" w:eastAsia="zh-CN"/>
              </w:rPr>
              <w:t>-</w:t>
            </w:r>
            <w:proofErr w:type="spellStart"/>
            <w:r w:rsidRPr="00C725D0">
              <w:rPr>
                <w:rFonts w:eastAsiaTheme="minorEastAsia" w:hint="eastAsia"/>
                <w:sz w:val="18"/>
                <w:szCs w:val="18"/>
                <w:lang w:val="fr-CH"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Snow surface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Snow temperature (top of snow)</w:t>
            </w:r>
            <w:r w:rsidRPr="00C725D0">
              <w:rPr>
                <w:rFonts w:eastAsiaTheme="minorEastAsia" w:hint="eastAsia"/>
                <w:sz w:val="18"/>
                <w:szCs w:val="18"/>
                <w:lang w:eastAsia="zh-CN"/>
              </w:rPr>
              <w:t>:</w:t>
            </w:r>
            <w:r w:rsidRPr="00C725D0">
              <w:rPr>
                <w:sz w:val="18"/>
                <w:szCs w:val="18"/>
                <w:lang w:eastAsia="zh-CN"/>
              </w:rPr>
              <w:t xml:space="preserve"> Snow temperature (top of snow)</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13</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Snow temperature</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p>
        </w:tc>
        <w:tc>
          <w:tcPr>
            <w:tcW w:w="2080" w:type="dxa"/>
          </w:tcPr>
          <w:p w:rsidR="003A6D14" w:rsidRPr="00E63ABE" w:rsidRDefault="003A6D14" w:rsidP="004E6E98">
            <w:pPr>
              <w:spacing w:line="276" w:lineRule="auto"/>
              <w:rPr>
                <w:sz w:val="18"/>
                <w:szCs w:val="18"/>
              </w:rPr>
            </w:pPr>
            <w:r w:rsidRPr="00E63ABE">
              <w:rPr>
                <w:sz w:val="18"/>
                <w:szCs w:val="18"/>
              </w:rPr>
              <w:t>Snow temperature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lang w:eastAsia="zh-CN"/>
              </w:rPr>
              <w:t xml:space="preserve">Snow temperature </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14</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Drifting snow</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A(S)</w:t>
            </w:r>
            <w:r w:rsidRPr="00C725D0">
              <w:rPr>
                <w:rFonts w:eastAsiaTheme="minorEastAsia" w:hint="eastAsia"/>
                <w:sz w:val="18"/>
                <w:szCs w:val="18"/>
                <w:lang w:eastAsia="zh-CN"/>
              </w:rPr>
              <w:t>-h,</w:t>
            </w:r>
            <w:r w:rsidRPr="00C725D0">
              <w:rPr>
                <w:sz w:val="18"/>
                <w:szCs w:val="18"/>
              </w:rPr>
              <w:t xml:space="preserve"> M(S)</w:t>
            </w:r>
            <w:r w:rsidRPr="00C725D0">
              <w:rPr>
                <w:rFonts w:eastAsiaTheme="minorEastAsia" w:hint="eastAsia"/>
                <w:sz w:val="18"/>
                <w:szCs w:val="18"/>
                <w:lang w:eastAsia="zh-CN"/>
              </w:rPr>
              <w:t>-d</w:t>
            </w:r>
          </w:p>
        </w:tc>
        <w:tc>
          <w:tcPr>
            <w:tcW w:w="2080" w:type="dxa"/>
          </w:tcPr>
          <w:p w:rsidR="003A6D14" w:rsidRPr="00E63ABE" w:rsidRDefault="003A6D14" w:rsidP="004E6E98">
            <w:pPr>
              <w:spacing w:line="276" w:lineRule="auto"/>
              <w:rPr>
                <w:sz w:val="18"/>
                <w:szCs w:val="18"/>
              </w:rPr>
            </w:pPr>
            <w:r w:rsidRPr="00E63ABE">
              <w:rPr>
                <w:sz w:val="18"/>
                <w:szCs w:val="18"/>
              </w:rPr>
              <w:t>Drifting snow</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676DBD" w:rsidTr="00C2136A">
        <w:trPr>
          <w:trHeight w:val="113"/>
          <w:jc w:val="center"/>
        </w:trPr>
        <w:tc>
          <w:tcPr>
            <w:tcW w:w="525" w:type="dxa"/>
            <w:shd w:val="clear" w:color="auto" w:fill="auto"/>
          </w:tcPr>
          <w:p w:rsidR="003A6D14" w:rsidRDefault="003A6D14" w:rsidP="004F62A5">
            <w:pPr>
              <w:spacing w:line="276" w:lineRule="auto"/>
              <w:rPr>
                <w:sz w:val="18"/>
                <w:szCs w:val="18"/>
                <w:lang w:eastAsia="zh-CN"/>
              </w:rPr>
            </w:pPr>
            <w:r>
              <w:rPr>
                <w:rFonts w:hint="eastAsia"/>
                <w:sz w:val="18"/>
                <w:szCs w:val="18"/>
                <w:lang w:eastAsia="zh-CN"/>
              </w:rPr>
              <w:t>15</w:t>
            </w:r>
          </w:p>
        </w:tc>
        <w:tc>
          <w:tcPr>
            <w:tcW w:w="1985" w:type="dxa"/>
            <w:shd w:val="clear" w:color="auto" w:fill="auto"/>
          </w:tcPr>
          <w:p w:rsidR="003A6D14" w:rsidRPr="00E63ABE" w:rsidRDefault="003A6D14" w:rsidP="004E6E98">
            <w:pPr>
              <w:spacing w:line="276" w:lineRule="auto"/>
              <w:rPr>
                <w:sz w:val="18"/>
                <w:szCs w:val="18"/>
              </w:rPr>
            </w:pPr>
            <w:r w:rsidRPr="00E63ABE">
              <w:rPr>
                <w:sz w:val="18"/>
                <w:szCs w:val="18"/>
              </w:rPr>
              <w:t>Specific surface area</w:t>
            </w:r>
          </w:p>
        </w:tc>
        <w:tc>
          <w:tcPr>
            <w:tcW w:w="5103" w:type="dxa"/>
            <w:shd w:val="clear" w:color="auto" w:fill="auto"/>
          </w:tcPr>
          <w:p w:rsidR="003A6D14" w:rsidRPr="00FC1E79"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M(S)</w:t>
            </w:r>
            <w:r w:rsidRPr="00C725D0">
              <w:rPr>
                <w:rFonts w:eastAsiaTheme="minorEastAsia" w:hint="eastAsia"/>
                <w:sz w:val="18"/>
                <w:szCs w:val="18"/>
                <w:lang w:eastAsia="zh-CN"/>
              </w:rPr>
              <w:t>-</w:t>
            </w:r>
            <w:proofErr w:type="spellStart"/>
            <w:r w:rsidRPr="00C725D0">
              <w:rPr>
                <w:rFonts w:eastAsiaTheme="minorEastAsia" w:hint="eastAsia"/>
                <w:sz w:val="18"/>
                <w:szCs w:val="18"/>
                <w:lang w:eastAsia="zh-CN"/>
              </w:rPr>
              <w:t>bw</w:t>
            </w:r>
            <w:proofErr w:type="spellEnd"/>
            <w:r w:rsidRPr="00C725D0">
              <w:rPr>
                <w:rFonts w:eastAsiaTheme="minorEastAsia" w:hint="eastAsia"/>
                <w:sz w:val="18"/>
                <w:szCs w:val="18"/>
                <w:lang w:eastAsia="zh-CN"/>
              </w:rPr>
              <w:t xml:space="preserve">, </w:t>
            </w:r>
            <w:r w:rsidRPr="00C725D0">
              <w:rPr>
                <w:sz w:val="18"/>
                <w:szCs w:val="18"/>
              </w:rPr>
              <w:t xml:space="preserve"> M(IS)</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Specific surface area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067D3C" w:rsidRPr="00676DBD" w:rsidTr="00FC3A3F">
        <w:trPr>
          <w:trHeight w:val="113"/>
          <w:jc w:val="center"/>
        </w:trPr>
        <w:tc>
          <w:tcPr>
            <w:tcW w:w="15685" w:type="dxa"/>
            <w:gridSpan w:val="8"/>
            <w:shd w:val="clear" w:color="auto" w:fill="auto"/>
          </w:tcPr>
          <w:p w:rsidR="00067D3C" w:rsidRPr="00067D3C" w:rsidRDefault="00067D3C" w:rsidP="00067D3C">
            <w:pPr>
              <w:spacing w:line="276" w:lineRule="auto"/>
              <w:rPr>
                <w:rFonts w:eastAsiaTheme="minorEastAsia"/>
                <w:sz w:val="18"/>
                <w:szCs w:val="18"/>
                <w:lang w:eastAsia="zh-CN"/>
              </w:rPr>
            </w:pPr>
          </w:p>
          <w:p w:rsidR="00067D3C" w:rsidRPr="00067D3C" w:rsidRDefault="00067D3C" w:rsidP="00067D3C">
            <w:pPr>
              <w:spacing w:line="276" w:lineRule="auto"/>
              <w:rPr>
                <w:rFonts w:eastAsiaTheme="minorEastAsia" w:hint="eastAsia"/>
                <w:b/>
                <w:bCs/>
                <w:i/>
                <w:iCs/>
                <w:sz w:val="18"/>
                <w:szCs w:val="18"/>
                <w:lang w:eastAsia="zh-CN"/>
              </w:rPr>
            </w:pPr>
            <w:r w:rsidRPr="00067D3C">
              <w:rPr>
                <w:rFonts w:eastAsiaTheme="minorEastAsia"/>
                <w:b/>
                <w:bCs/>
                <w:i/>
                <w:iCs/>
                <w:sz w:val="18"/>
                <w:szCs w:val="18"/>
                <w:lang w:eastAsia="zh-CN"/>
              </w:rPr>
              <w:t>GLACIERS and ICE CAPS</w:t>
            </w:r>
          </w:p>
          <w:p w:rsidR="00067D3C" w:rsidRPr="00C725D0" w:rsidRDefault="00067D3C" w:rsidP="00067D3C">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16</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accumulation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added to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M-s</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accumulation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17</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s</w:t>
            </w:r>
            <w:r w:rsidRPr="009F0050">
              <w:rPr>
                <w:b/>
                <w:bCs/>
                <w:sz w:val="18"/>
                <w:szCs w:val="18"/>
              </w:rPr>
              <w:t xml:space="preserve">urface ablation </w:t>
            </w:r>
            <w:r w:rsidRPr="009F0050">
              <w:rPr>
                <w:rFonts w:hint="eastAsia"/>
                <w:b/>
                <w:bCs/>
                <w:sz w:val="18"/>
                <w:szCs w:val="18"/>
                <w:lang w:eastAsia="zh-CN"/>
              </w:rPr>
              <w:t xml:space="preserve">at a </w:t>
            </w:r>
            <w:r w:rsidRPr="009F0050">
              <w:rPr>
                <w:b/>
                <w:bCs/>
                <w:sz w:val="18"/>
                <w:szCs w:val="18"/>
              </w:rPr>
              <w:t>point</w:t>
            </w:r>
          </w:p>
        </w:tc>
        <w:tc>
          <w:tcPr>
            <w:tcW w:w="5103" w:type="dxa"/>
            <w:shd w:val="clear" w:color="auto" w:fill="auto"/>
          </w:tcPr>
          <w:p w:rsidR="003A6D14" w:rsidRPr="00E645C1" w:rsidRDefault="003A6D14" w:rsidP="001A51CD">
            <w:pPr>
              <w:spacing w:line="276" w:lineRule="auto"/>
              <w:rPr>
                <w:sz w:val="18"/>
                <w:szCs w:val="18"/>
                <w:lang w:eastAsia="zh-CN"/>
              </w:rPr>
            </w:pPr>
            <w:r w:rsidRPr="00EC5E9C">
              <w:rPr>
                <w:sz w:val="18"/>
                <w:szCs w:val="18"/>
              </w:rPr>
              <w:t>The mass removed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A97F43">
            <w:pPr>
              <w:spacing w:line="276" w:lineRule="auto"/>
              <w:rPr>
                <w:sz w:val="18"/>
                <w:szCs w:val="18"/>
                <w:lang w:eastAsia="zh-CN"/>
              </w:rPr>
            </w:pPr>
            <w:r w:rsidRPr="00C725D0">
              <w:rPr>
                <w:rFonts w:eastAsiaTheme="minorEastAsia" w:hint="eastAsia"/>
                <w:sz w:val="18"/>
                <w:szCs w:val="18"/>
                <w:lang w:eastAsia="zh-CN"/>
              </w:rPr>
              <w:t>A-h, M-y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ablation</w:t>
            </w:r>
            <w:r w:rsidRPr="00E63ABE">
              <w:rPr>
                <w:rFonts w:hint="eastAsia"/>
                <w:sz w:val="18"/>
                <w:szCs w:val="18"/>
                <w:lang w:eastAsia="zh-CN"/>
              </w:rPr>
              <w:t xml:space="preserve"> (point)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Pr="00E645C1" w:rsidRDefault="003A6D14" w:rsidP="001A51CD">
            <w:pPr>
              <w:spacing w:line="276" w:lineRule="auto"/>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lang w:eastAsia="zh-CN"/>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BF3142" w:rsidRDefault="003A6D14" w:rsidP="004F62A5">
            <w:pPr>
              <w:rPr>
                <w:rFonts w:eastAsiaTheme="minorEastAsia"/>
                <w:sz w:val="18"/>
                <w:szCs w:val="18"/>
                <w:lang w:eastAsia="zh-CN"/>
              </w:rPr>
            </w:pPr>
            <w:r>
              <w:rPr>
                <w:rFonts w:eastAsiaTheme="minorEastAsia" w:hint="eastAsia"/>
                <w:sz w:val="18"/>
                <w:szCs w:val="18"/>
                <w:lang w:eastAsia="zh-CN"/>
              </w:rPr>
              <w:t>18+</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rPr>
            </w:pPr>
            <w:r w:rsidRPr="009F0050">
              <w:rPr>
                <w:b/>
                <w:bCs/>
                <w:sz w:val="18"/>
                <w:szCs w:val="18"/>
                <w:lang w:eastAsia="zh-CN"/>
              </w:rPr>
              <w:t>glacier</w:t>
            </w:r>
            <w:r w:rsidRPr="009F0050">
              <w:rPr>
                <w:rFonts w:hint="eastAsia"/>
                <w:b/>
                <w:bCs/>
                <w:sz w:val="18"/>
                <w:szCs w:val="18"/>
                <w:lang w:eastAsia="zh-CN"/>
              </w:rPr>
              <w:t>-</w:t>
            </w:r>
            <w:r w:rsidRPr="009F0050">
              <w:rPr>
                <w:b/>
                <w:bCs/>
                <w:sz w:val="18"/>
                <w:szCs w:val="18"/>
                <w:lang w:eastAsia="zh-CN"/>
              </w:rPr>
              <w:t>wide mass balance</w:t>
            </w:r>
          </w:p>
        </w:tc>
        <w:tc>
          <w:tcPr>
            <w:tcW w:w="5103" w:type="dxa"/>
            <w:shd w:val="clear" w:color="auto" w:fill="auto"/>
          </w:tcPr>
          <w:p w:rsidR="003A6D14" w:rsidRDefault="003A6D14" w:rsidP="004F62A5">
            <w:pPr>
              <w:rPr>
                <w:sz w:val="18"/>
                <w:szCs w:val="18"/>
                <w:lang w:eastAsia="zh-CN"/>
              </w:rPr>
            </w:pPr>
            <w:r>
              <w:rPr>
                <w:rFonts w:hint="eastAsia"/>
                <w:sz w:val="18"/>
                <w:szCs w:val="18"/>
                <w:lang w:eastAsia="zh-CN"/>
              </w:rPr>
              <w:t>T</w:t>
            </w:r>
            <w:r w:rsidRPr="00D95728">
              <w:rPr>
                <w:sz w:val="18"/>
                <w:szCs w:val="18"/>
              </w:rPr>
              <w:t>he result of all processes adding and removing mass from the glacier at its surface, expressed over a stated period of time and integrated over the entire glacier area.</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E63ABE">
            <w:pPr>
              <w:spacing w:line="276" w:lineRule="auto"/>
              <w:rPr>
                <w:sz w:val="18"/>
                <w:szCs w:val="18"/>
              </w:rPr>
            </w:pPr>
            <w:r w:rsidRPr="00E63ABE">
              <w:rPr>
                <w:sz w:val="18"/>
                <w:szCs w:val="18"/>
              </w:rPr>
              <w:t xml:space="preserve">Surface mass balance (glacier wide)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19</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glacier</w:t>
            </w:r>
            <w:r w:rsidRPr="009F0050">
              <w:rPr>
                <w:b/>
                <w:bCs/>
                <w:sz w:val="18"/>
                <w:szCs w:val="18"/>
                <w:lang w:eastAsia="zh-CN"/>
              </w:rPr>
              <w:t xml:space="preserve"> mass balance </w:t>
            </w:r>
            <w:r w:rsidRPr="009F0050">
              <w:rPr>
                <w:rFonts w:hint="eastAsia"/>
                <w:b/>
                <w:bCs/>
                <w:sz w:val="18"/>
                <w:szCs w:val="18"/>
                <w:lang w:eastAsia="zh-CN"/>
              </w:rPr>
              <w:t xml:space="preserve">at a </w:t>
            </w:r>
            <w:r w:rsidRPr="009F0050">
              <w:rPr>
                <w:b/>
                <w:bCs/>
                <w:sz w:val="18"/>
                <w:szCs w:val="18"/>
                <w:lang w:eastAsia="zh-CN"/>
              </w:rPr>
              <w:t>point</w:t>
            </w:r>
          </w:p>
        </w:tc>
        <w:tc>
          <w:tcPr>
            <w:tcW w:w="5103" w:type="dxa"/>
            <w:shd w:val="clear" w:color="auto" w:fill="auto"/>
          </w:tcPr>
          <w:p w:rsidR="003A6D14" w:rsidRPr="00E645C1" w:rsidRDefault="003A6D14" w:rsidP="001A51CD">
            <w:pPr>
              <w:spacing w:line="276" w:lineRule="auto"/>
              <w:rPr>
                <w:sz w:val="18"/>
                <w:szCs w:val="18"/>
              </w:rPr>
            </w:pPr>
            <w:r>
              <w:rPr>
                <w:rFonts w:hint="eastAsia"/>
                <w:sz w:val="18"/>
                <w:szCs w:val="18"/>
                <w:lang w:eastAsia="zh-CN"/>
              </w:rPr>
              <w:t>T</w:t>
            </w:r>
            <w:r w:rsidRPr="00D95728">
              <w:rPr>
                <w:sz w:val="18"/>
                <w:szCs w:val="18"/>
              </w:rPr>
              <w:t>he result of all processes adding and removing mass from the glacier at a point on its surface, expressed over a stated period of time.</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sz w:val="18"/>
                <w:szCs w:val="18"/>
              </w:rPr>
              <w:t xml:space="preserve"> M</w:t>
            </w:r>
            <w:r w:rsidRPr="00C725D0">
              <w:rPr>
                <w:rFonts w:eastAsiaTheme="minorEastAsia" w:hint="eastAsia"/>
                <w:sz w:val="18"/>
                <w:szCs w:val="18"/>
                <w:lang w:eastAsia="zh-CN"/>
              </w:rPr>
              <w:t>-y</w:t>
            </w:r>
          </w:p>
        </w:tc>
        <w:tc>
          <w:tcPr>
            <w:tcW w:w="2080" w:type="dxa"/>
          </w:tcPr>
          <w:p w:rsidR="003A6D14" w:rsidRPr="00E63ABE" w:rsidRDefault="003A6D14" w:rsidP="00E63ABE">
            <w:pPr>
              <w:spacing w:line="276" w:lineRule="auto"/>
              <w:rPr>
                <w:sz w:val="18"/>
                <w:szCs w:val="18"/>
                <w:lang w:eastAsia="zh-CN"/>
              </w:rPr>
            </w:pPr>
            <w:r w:rsidRPr="00E63ABE">
              <w:rPr>
                <w:sz w:val="18"/>
                <w:szCs w:val="18"/>
              </w:rPr>
              <w:t>Surface mass balance (</w:t>
            </w:r>
            <w:r w:rsidRPr="00E63ABE">
              <w:rPr>
                <w:rFonts w:hint="eastAsia"/>
                <w:sz w:val="18"/>
                <w:szCs w:val="18"/>
                <w:lang w:eastAsia="zh-CN"/>
              </w:rPr>
              <w:t>point</w:t>
            </w:r>
            <w:r w:rsidRPr="00E63ABE">
              <w:rPr>
                <w:sz w:val="18"/>
                <w:szCs w:val="18"/>
              </w:rPr>
              <w:t xml:space="preserve">) </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20</w:t>
            </w:r>
          </w:p>
        </w:tc>
        <w:tc>
          <w:tcPr>
            <w:tcW w:w="1985" w:type="dxa"/>
            <w:shd w:val="clear" w:color="auto" w:fill="auto"/>
          </w:tcPr>
          <w:p w:rsidR="003A6D14" w:rsidRPr="009F0050" w:rsidRDefault="003A6D14" w:rsidP="004F62A5">
            <w:pPr>
              <w:spacing w:line="276" w:lineRule="auto"/>
              <w:rPr>
                <w:b/>
                <w:bCs/>
                <w:color w:val="808080" w:themeColor="background1" w:themeShade="80"/>
                <w:sz w:val="18"/>
                <w:szCs w:val="18"/>
                <w:lang w:eastAsia="zh-CN"/>
              </w:rPr>
            </w:pPr>
            <w:r w:rsidRPr="009F0050">
              <w:rPr>
                <w:rFonts w:hint="eastAsia"/>
                <w:b/>
                <w:bCs/>
                <w:sz w:val="18"/>
                <w:szCs w:val="18"/>
                <w:lang w:eastAsia="zh-CN"/>
              </w:rPr>
              <w:t>g</w:t>
            </w:r>
            <w:r w:rsidRPr="009F0050">
              <w:rPr>
                <w:b/>
                <w:bCs/>
                <w:sz w:val="18"/>
                <w:szCs w:val="18"/>
                <w:lang w:eastAsia="zh-CN"/>
              </w:rPr>
              <w:t>lacier area</w:t>
            </w:r>
          </w:p>
        </w:tc>
        <w:tc>
          <w:tcPr>
            <w:tcW w:w="5103" w:type="dxa"/>
            <w:shd w:val="clear" w:color="auto" w:fill="auto"/>
          </w:tcPr>
          <w:p w:rsidR="003A6D14" w:rsidRDefault="003A6D14" w:rsidP="001A51CD">
            <w:pPr>
              <w:spacing w:line="276" w:lineRule="auto"/>
              <w:rPr>
                <w:sz w:val="18"/>
                <w:szCs w:val="18"/>
                <w:lang w:eastAsia="zh-CN"/>
              </w:rPr>
            </w:pPr>
            <w:r w:rsidRPr="00EC5E9C">
              <w:rPr>
                <w:sz w:val="18"/>
                <w:szCs w:val="18"/>
                <w:lang w:eastAsia="zh-CN"/>
              </w:rPr>
              <w:t xml:space="preserve">Area enclosed by the projection of the glacier outline onto the surface of an ellipsoid approximating the surface of the Earth or onto a planar horizontal approximation to that ellipsoid. The glacier area excludes </w:t>
            </w:r>
            <w:proofErr w:type="spellStart"/>
            <w:r w:rsidRPr="00EC5E9C">
              <w:rPr>
                <w:sz w:val="18"/>
                <w:szCs w:val="18"/>
                <w:lang w:eastAsia="zh-CN"/>
              </w:rPr>
              <w:t>nunataks</w:t>
            </w:r>
            <w:proofErr w:type="spellEnd"/>
            <w:r w:rsidRPr="00EC5E9C">
              <w:rPr>
                <w:sz w:val="18"/>
                <w:szCs w:val="18"/>
                <w:lang w:eastAsia="zh-CN"/>
              </w:rPr>
              <w:t xml:space="preserve"> but includes debris-covered parts of the glacier. The glacier outline separates the glacier from </w:t>
            </w:r>
            <w:proofErr w:type="spellStart"/>
            <w:r w:rsidRPr="00EC5E9C">
              <w:rPr>
                <w:sz w:val="18"/>
                <w:szCs w:val="18"/>
                <w:lang w:eastAsia="zh-CN"/>
              </w:rPr>
              <w:t>unglacierized</w:t>
            </w:r>
            <w:proofErr w:type="spellEnd"/>
            <w:r w:rsidRPr="00EC5E9C">
              <w:rPr>
                <w:sz w:val="18"/>
                <w:szCs w:val="18"/>
                <w:lang w:eastAsia="zh-CN"/>
              </w:rPr>
              <w:t xml:space="preserve"> terrain and from contiguous glaciers</w:t>
            </w:r>
            <w:r>
              <w:rPr>
                <w:rFonts w:hint="eastAsia"/>
                <w:sz w:val="18"/>
                <w:szCs w:val="18"/>
                <w:lang w:eastAsia="zh-CN"/>
              </w:rPr>
              <w:t>.</w:t>
            </w:r>
          </w:p>
          <w:p w:rsidR="003A6D14" w:rsidRPr="00E645C1" w:rsidRDefault="003A6D14" w:rsidP="001A51CD">
            <w:pPr>
              <w:spacing w:line="276" w:lineRule="auto"/>
              <w:rPr>
                <w:sz w:val="18"/>
                <w:szCs w:val="18"/>
                <w:lang w:eastAsia="zh-CN"/>
              </w:rPr>
            </w:pPr>
            <w:r>
              <w:rPr>
                <w:sz w:val="18"/>
                <w:szCs w:val="18"/>
                <w:lang w:eastAsia="zh-CN"/>
              </w:rPr>
              <w:t>[Note: it replaces glacier cover]</w:t>
            </w:r>
          </w:p>
        </w:tc>
        <w:tc>
          <w:tcPr>
            <w:tcW w:w="1047" w:type="dxa"/>
          </w:tcPr>
          <w:p w:rsidR="003A6D14" w:rsidRPr="00E645C1" w:rsidRDefault="003A6D14" w:rsidP="00C26782">
            <w:pPr>
              <w:spacing w:line="276" w:lineRule="auto"/>
              <w:rPr>
                <w:sz w:val="18"/>
                <w:szCs w:val="18"/>
                <w:lang w:eastAsia="zh-CN"/>
              </w:rPr>
            </w:pPr>
            <w:r>
              <w:rPr>
                <w:rFonts w:hint="eastAsia"/>
                <w:sz w:val="18"/>
                <w:szCs w:val="18"/>
                <w:lang w:eastAsia="zh-CN"/>
              </w:rPr>
              <w:t>23 Sep. 2019</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R</w:t>
            </w:r>
          </w:p>
          <w:p w:rsidR="003A6D14" w:rsidRPr="002A0101" w:rsidRDefault="003A6D14" w:rsidP="00B95D5E">
            <w:pPr>
              <w:spacing w:line="276" w:lineRule="auto"/>
              <w:rPr>
                <w:sz w:val="18"/>
                <w:szCs w:val="18"/>
                <w:lang w:eastAsia="zh-CN"/>
              </w:rPr>
            </w:pPr>
          </w:p>
        </w:tc>
        <w:tc>
          <w:tcPr>
            <w:tcW w:w="1605" w:type="dxa"/>
          </w:tcPr>
          <w:p w:rsidR="003A6D14" w:rsidRPr="00C725D0" w:rsidRDefault="003A6D14" w:rsidP="008A0247">
            <w:pPr>
              <w:rPr>
                <w:rFonts w:eastAsiaTheme="minorEastAsia"/>
                <w:sz w:val="18"/>
                <w:szCs w:val="18"/>
                <w:lang w:eastAsia="zh-CN"/>
              </w:rPr>
            </w:pPr>
            <w:r w:rsidRPr="00C725D0">
              <w:rPr>
                <w:sz w:val="18"/>
                <w:szCs w:val="18"/>
              </w:rPr>
              <w:t xml:space="preserve">M </w:t>
            </w:r>
            <w:r w:rsidRPr="00C725D0">
              <w:rPr>
                <w:rFonts w:eastAsiaTheme="minorEastAsia" w:hint="eastAsia"/>
                <w:sz w:val="18"/>
                <w:szCs w:val="18"/>
                <w:lang w:eastAsia="zh-CN"/>
              </w:rPr>
              <w:t>-my</w:t>
            </w:r>
          </w:p>
          <w:p w:rsidR="003A6D14" w:rsidRPr="00C725D0" w:rsidRDefault="003A6D14" w:rsidP="008A0247">
            <w:pPr>
              <w:rPr>
                <w:sz w:val="18"/>
                <w:szCs w:val="18"/>
              </w:rPr>
            </w:pPr>
          </w:p>
        </w:tc>
        <w:tc>
          <w:tcPr>
            <w:tcW w:w="2080" w:type="dxa"/>
          </w:tcPr>
          <w:p w:rsidR="003A6D14" w:rsidRPr="00E63ABE" w:rsidRDefault="003A6D14" w:rsidP="00E63ABE">
            <w:pPr>
              <w:spacing w:line="276" w:lineRule="auto"/>
              <w:rPr>
                <w:sz w:val="18"/>
                <w:szCs w:val="18"/>
                <w:lang w:eastAsia="zh-CN"/>
              </w:rPr>
            </w:pPr>
            <w:r w:rsidRPr="00E63ABE">
              <w:rPr>
                <w:sz w:val="18"/>
                <w:szCs w:val="18"/>
                <w:lang w:eastAsia="zh-CN"/>
              </w:rPr>
              <w:t>Glacier area (glacier wide)</w:t>
            </w:r>
            <w:r w:rsidRPr="00E63ABE">
              <w:rPr>
                <w:sz w:val="18"/>
                <w:szCs w:val="18"/>
              </w:rPr>
              <w:t xml:space="preserve"> </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21</w:t>
            </w:r>
          </w:p>
        </w:tc>
        <w:tc>
          <w:tcPr>
            <w:tcW w:w="1985" w:type="dxa"/>
            <w:shd w:val="clear" w:color="auto" w:fill="auto"/>
            <w:hideMark/>
          </w:tcPr>
          <w:p w:rsidR="003A6D14" w:rsidRPr="00BF3142" w:rsidRDefault="003A6D14" w:rsidP="00644605">
            <w:pPr>
              <w:spacing w:line="276" w:lineRule="auto"/>
              <w:rPr>
                <w:sz w:val="18"/>
                <w:szCs w:val="18"/>
              </w:rPr>
            </w:pPr>
            <w:r w:rsidRPr="00BF3142">
              <w:rPr>
                <w:sz w:val="18"/>
                <w:szCs w:val="18"/>
              </w:rPr>
              <w:t xml:space="preserve">Ice velocity (point) </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sz w:val="18"/>
                <w:szCs w:val="18"/>
                <w:lang w:eastAsia="zh-CN"/>
              </w:rPr>
            </w:pPr>
            <w:r w:rsidRPr="00C725D0">
              <w:rPr>
                <w:sz w:val="18"/>
                <w:szCs w:val="18"/>
              </w:rPr>
              <w:t>A</w:t>
            </w:r>
            <w:r w:rsidRPr="00C725D0">
              <w:rPr>
                <w:rFonts w:eastAsiaTheme="minorEastAsia" w:hint="eastAsia"/>
                <w:sz w:val="18"/>
                <w:szCs w:val="18"/>
                <w:lang w:eastAsia="zh-CN"/>
              </w:rPr>
              <w:t>-h,</w:t>
            </w:r>
            <w:r w:rsidRPr="00C725D0">
              <w:rPr>
                <w:rFonts w:eastAsiaTheme="minorEastAsia"/>
                <w:sz w:val="18"/>
                <w:szCs w:val="18"/>
                <w:lang w:eastAsia="zh-CN"/>
              </w:rPr>
              <w:t xml:space="preserve"> </w:t>
            </w: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 xml:space="preserve">Ice velocity (point) </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Glacier motion</w:t>
            </w:r>
            <w:r w:rsidRPr="00C725D0">
              <w:rPr>
                <w:rFonts w:eastAsiaTheme="minorEastAsia" w:hint="eastAsia"/>
                <w:sz w:val="18"/>
                <w:szCs w:val="18"/>
                <w:lang w:eastAsia="zh-CN"/>
              </w:rPr>
              <w:t>:</w:t>
            </w:r>
            <w:r w:rsidRPr="00C725D0">
              <w:rPr>
                <w:sz w:val="18"/>
                <w:szCs w:val="18"/>
              </w:rPr>
              <w:t xml:space="preserve"> Velocity of the ice measured at the surface of a glacier.</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22</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Glacier volume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sz w:val="18"/>
                <w:szCs w:val="18"/>
                <w:lang w:eastAsia="zh-CN"/>
              </w:rPr>
            </w:pPr>
            <w:r w:rsidRPr="00C725D0">
              <w:rPr>
                <w:sz w:val="18"/>
                <w:szCs w:val="18"/>
              </w:rPr>
              <w:t>M</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Glacier volume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lastRenderedPageBreak/>
              <w:t>23</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accumulation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2F21F8">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accumulation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24</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Surface ablation (glacier wide)</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Surface ablation (glacier wide)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25</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Basal Ablation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 xml:space="preserve">A-h, </w:t>
            </w:r>
            <w:r w:rsidRPr="00C725D0">
              <w:rPr>
                <w:sz w:val="18"/>
                <w:szCs w:val="18"/>
              </w:rPr>
              <w:t>M</w:t>
            </w:r>
            <w:r w:rsidRPr="00C725D0">
              <w:rPr>
                <w:rFonts w:eastAsiaTheme="minorEastAsia" w:hint="eastAsia"/>
                <w:sz w:val="18"/>
                <w:szCs w:val="18"/>
                <w:lang w:eastAsia="zh-CN"/>
              </w:rPr>
              <w:t>-y</w:t>
            </w:r>
          </w:p>
        </w:tc>
        <w:tc>
          <w:tcPr>
            <w:tcW w:w="2080" w:type="dxa"/>
          </w:tcPr>
          <w:p w:rsidR="003A6D14" w:rsidRPr="00E63ABE" w:rsidRDefault="003A6D14" w:rsidP="004E6E98">
            <w:pPr>
              <w:spacing w:line="276" w:lineRule="auto"/>
              <w:rPr>
                <w:sz w:val="18"/>
                <w:szCs w:val="18"/>
              </w:rPr>
            </w:pPr>
            <w:r w:rsidRPr="00E63ABE">
              <w:rPr>
                <w:sz w:val="18"/>
                <w:szCs w:val="18"/>
              </w:rPr>
              <w:t>Basal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26</w:t>
            </w:r>
          </w:p>
        </w:tc>
        <w:tc>
          <w:tcPr>
            <w:tcW w:w="1985" w:type="dxa"/>
            <w:shd w:val="clear" w:color="auto" w:fill="auto"/>
            <w:hideMark/>
          </w:tcPr>
          <w:p w:rsidR="003A6D14" w:rsidRPr="00BF3142" w:rsidRDefault="003A6D14" w:rsidP="004F62A5">
            <w:pPr>
              <w:spacing w:line="276" w:lineRule="auto"/>
              <w:rPr>
                <w:sz w:val="18"/>
                <w:szCs w:val="18"/>
                <w:lang w:eastAsia="zh-CN"/>
              </w:rPr>
            </w:pPr>
            <w:r w:rsidRPr="00BF3142">
              <w:rPr>
                <w:sz w:val="18"/>
                <w:szCs w:val="18"/>
              </w:rPr>
              <w:t>Glacier thickness (point</w:t>
            </w:r>
            <w:r w:rsidRPr="00BF3142">
              <w:rPr>
                <w:rFonts w:hint="eastAsia"/>
                <w:sz w:val="18"/>
                <w:szCs w:val="18"/>
                <w:lang w:eastAsia="zh-CN"/>
              </w:rPr>
              <w: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sz w:val="18"/>
                <w:szCs w:val="18"/>
              </w:rPr>
              <w:t>M</w:t>
            </w: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lang w:eastAsia="zh-CN"/>
              </w:rPr>
            </w:pPr>
            <w:r w:rsidRPr="00E63ABE">
              <w:rPr>
                <w:sz w:val="18"/>
                <w:szCs w:val="18"/>
              </w:rPr>
              <w:t>Glacier thickness (point</w:t>
            </w: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27</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Glacial runoff</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Glacial runoff</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28</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Calving flux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Calving flux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E645C1" w:rsidRDefault="003A6D14" w:rsidP="004F62A5">
            <w:pPr>
              <w:rPr>
                <w:sz w:val="18"/>
                <w:szCs w:val="18"/>
                <w:lang w:eastAsia="zh-CN"/>
              </w:rPr>
            </w:pPr>
            <w:r>
              <w:rPr>
                <w:rFonts w:hint="eastAsia"/>
                <w:sz w:val="18"/>
                <w:szCs w:val="18"/>
                <w:lang w:eastAsia="zh-CN"/>
              </w:rPr>
              <w:t>29</w:t>
            </w:r>
          </w:p>
        </w:tc>
        <w:tc>
          <w:tcPr>
            <w:tcW w:w="1985" w:type="dxa"/>
            <w:shd w:val="clear" w:color="auto" w:fill="auto"/>
            <w:hideMark/>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30</w:t>
            </w:r>
          </w:p>
        </w:tc>
        <w:tc>
          <w:tcPr>
            <w:tcW w:w="1985" w:type="dxa"/>
            <w:shd w:val="clear" w:color="auto" w:fill="auto"/>
          </w:tcPr>
          <w:p w:rsidR="003A6D14" w:rsidRPr="00BF3142" w:rsidRDefault="003A6D14" w:rsidP="004F62A5">
            <w:pPr>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1A51CD">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rPr>
            </w:pPr>
            <w:r w:rsidRPr="00C725D0">
              <w:rPr>
                <w:sz w:val="18"/>
                <w:szCs w:val="18"/>
                <w:lang w:eastAsia="zh-CN"/>
              </w:rPr>
              <w:t xml:space="preserve">Glacier </w:t>
            </w:r>
            <w:bookmarkStart w:id="13" w:name="OLE_LINK4"/>
            <w:bookmarkStart w:id="14" w:name="OLE_LINK5"/>
            <w:r w:rsidRPr="00C725D0">
              <w:rPr>
                <w:sz w:val="18"/>
                <w:szCs w:val="18"/>
                <w:lang w:eastAsia="zh-CN"/>
              </w:rPr>
              <w:t>topography</w:t>
            </w:r>
            <w:bookmarkEnd w:id="13"/>
            <w:bookmarkEnd w:id="14"/>
            <w:r w:rsidRPr="00C725D0">
              <w:rPr>
                <w:rStyle w:val="FootnoteReference"/>
                <w:sz w:val="18"/>
                <w:szCs w:val="18"/>
                <w:lang w:eastAsia="zh-CN"/>
              </w:rPr>
              <w:footnoteReference w:id="1"/>
            </w:r>
            <w:r w:rsidRPr="00C725D0">
              <w:rPr>
                <w:rFonts w:eastAsiaTheme="minorEastAsia" w:hint="eastAsia"/>
                <w:sz w:val="18"/>
                <w:szCs w:val="18"/>
                <w:lang w:eastAsia="zh-CN"/>
              </w:rPr>
              <w:t xml:space="preserve">: </w:t>
            </w:r>
            <w:r w:rsidRPr="00C725D0">
              <w:rPr>
                <w:sz w:val="18"/>
                <w:szCs w:val="18"/>
              </w:rPr>
              <w:t>Map of the height of the glacier surface.</w:t>
            </w:r>
          </w:p>
        </w:tc>
      </w:tr>
      <w:tr w:rsidR="00067D3C" w:rsidRPr="00E645C1" w:rsidTr="001B1511">
        <w:trPr>
          <w:trHeight w:val="113"/>
          <w:jc w:val="center"/>
        </w:trPr>
        <w:tc>
          <w:tcPr>
            <w:tcW w:w="15685" w:type="dxa"/>
            <w:gridSpan w:val="8"/>
            <w:shd w:val="clear" w:color="auto" w:fill="auto"/>
          </w:tcPr>
          <w:p w:rsidR="00067D3C" w:rsidRDefault="00067D3C" w:rsidP="004F62A5">
            <w:pPr>
              <w:spacing w:line="276" w:lineRule="auto"/>
              <w:rPr>
                <w:rFonts w:eastAsiaTheme="minorEastAsia" w:hint="eastAsia"/>
                <w:sz w:val="18"/>
                <w:szCs w:val="18"/>
                <w:lang w:eastAsia="zh-CN"/>
              </w:rPr>
            </w:pPr>
          </w:p>
          <w:p w:rsidR="00067D3C" w:rsidRDefault="00067D3C" w:rsidP="00067D3C">
            <w:pPr>
              <w:spacing w:line="276" w:lineRule="auto"/>
              <w:rPr>
                <w:rFonts w:eastAsiaTheme="minorEastAsia"/>
                <w:b/>
                <w:bCs/>
                <w:i/>
                <w:iCs/>
                <w:sz w:val="18"/>
                <w:szCs w:val="18"/>
                <w:lang w:eastAsia="zh-CN"/>
              </w:rPr>
            </w:pPr>
            <w:r>
              <w:rPr>
                <w:rFonts w:eastAsiaTheme="minorEastAsia" w:hint="eastAsia"/>
                <w:b/>
                <w:bCs/>
                <w:i/>
                <w:iCs/>
                <w:sz w:val="18"/>
                <w:szCs w:val="18"/>
                <w:lang w:eastAsia="zh-CN"/>
              </w:rPr>
              <w:t>ICE SHEETS</w:t>
            </w:r>
          </w:p>
          <w:p w:rsidR="00067D3C" w:rsidRPr="00067D3C" w:rsidRDefault="00067D3C" w:rsidP="004F62A5">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accumulation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rPr>
            </w:pPr>
            <w:r w:rsidRPr="002A0101">
              <w:rPr>
                <w:rFonts w:eastAsiaTheme="minorEastAsia" w:hint="eastAsia"/>
                <w:sz w:val="18"/>
                <w:szCs w:val="18"/>
                <w:lang w:eastAsia="zh-CN"/>
              </w:rPr>
              <w:t>R</w:t>
            </w:r>
          </w:p>
        </w:tc>
        <w:tc>
          <w:tcPr>
            <w:tcW w:w="1605" w:type="dxa"/>
          </w:tcPr>
          <w:p w:rsidR="003A6D14" w:rsidRPr="00C725D0" w:rsidRDefault="003A6D14" w:rsidP="0081001E">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Surface accumulation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ablation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Surface ablation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mass balance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Surface mass balance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sheet thickness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35328">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sheet thickness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w:t>
            </w:r>
          </w:p>
        </w:tc>
        <w:tc>
          <w:tcPr>
            <w:tcW w:w="2080" w:type="dxa"/>
          </w:tcPr>
          <w:p w:rsidR="003A6D14" w:rsidRPr="00E63ABE" w:rsidRDefault="003A6D14" w:rsidP="004E6E98">
            <w:pPr>
              <w:spacing w:line="276" w:lineRule="auto"/>
              <w:rPr>
                <w:sz w:val="18"/>
                <w:szCs w:val="18"/>
              </w:rPr>
            </w:pPr>
            <w:r w:rsidRPr="00E63ABE">
              <w:rPr>
                <w:sz w:val="18"/>
                <w:szCs w:val="18"/>
              </w:rPr>
              <w:t>Ice velocity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w:t>
            </w:r>
            <w:proofErr w:type="spellStart"/>
            <w:r w:rsidRPr="00BF3142">
              <w:rPr>
                <w:sz w:val="18"/>
                <w:szCs w:val="18"/>
              </w:rPr>
              <w:t>firn</w:t>
            </w:r>
            <w:proofErr w:type="spellEnd"/>
            <w:r w:rsidRPr="00BF3142">
              <w:rPr>
                <w:sz w:val="18"/>
                <w:szCs w:val="18"/>
              </w:rPr>
              <w:t xml:space="preserve"> temperature profile (point)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w:t>
            </w:r>
            <w:proofErr w:type="spellStart"/>
            <w:r w:rsidRPr="00E63ABE">
              <w:rPr>
                <w:sz w:val="18"/>
                <w:szCs w:val="18"/>
              </w:rPr>
              <w:t>firn</w:t>
            </w:r>
            <w:proofErr w:type="spellEnd"/>
            <w:r w:rsidRPr="00E63ABE">
              <w:rPr>
                <w:sz w:val="18"/>
                <w:szCs w:val="18"/>
              </w:rPr>
              <w:t xml:space="preserve"> temperature profile (point)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37</w:t>
            </w:r>
          </w:p>
        </w:tc>
        <w:tc>
          <w:tcPr>
            <w:tcW w:w="1985" w:type="dxa"/>
            <w:shd w:val="clear" w:color="auto" w:fill="auto"/>
          </w:tcPr>
          <w:p w:rsidR="003A6D14" w:rsidRPr="00BF3142" w:rsidRDefault="003A6D14" w:rsidP="004F62A5">
            <w:pPr>
              <w:spacing w:line="276" w:lineRule="auto"/>
              <w:rPr>
                <w:sz w:val="18"/>
                <w:szCs w:val="18"/>
              </w:rPr>
            </w:pPr>
            <w:r w:rsidRPr="00BF3142">
              <w:rPr>
                <w:rFonts w:hint="eastAsia"/>
                <w:sz w:val="18"/>
                <w:szCs w:val="18"/>
              </w:rPr>
              <w:t>/</w:t>
            </w:r>
          </w:p>
        </w:tc>
        <w:tc>
          <w:tcPr>
            <w:tcW w:w="5103" w:type="dxa"/>
            <w:shd w:val="clear" w:color="auto" w:fill="auto"/>
          </w:tcPr>
          <w:p w:rsidR="003A6D14" w:rsidRPr="00F11557" w:rsidRDefault="003A6D14" w:rsidP="004F62A5">
            <w:pPr>
              <w:spacing w:line="276" w:lineRule="auto"/>
              <w:rPr>
                <w:sz w:val="18"/>
                <w:szCs w:val="18"/>
              </w:rPr>
            </w:pPr>
            <w:r w:rsidRPr="00F11557">
              <w:rPr>
                <w:rFonts w:hint="eastAsia"/>
                <w:sz w:val="18"/>
                <w:szCs w:val="18"/>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rPr>
            </w:pPr>
            <w:r w:rsidRPr="00E63ABE">
              <w:rPr>
                <w:rFonts w:hint="eastAsia"/>
                <w:sz w:val="18"/>
                <w:szCs w:val="18"/>
              </w:rPr>
              <w:t>/</w:t>
            </w:r>
          </w:p>
        </w:tc>
        <w:tc>
          <w:tcPr>
            <w:tcW w:w="2348" w:type="dxa"/>
            <w:shd w:val="clear" w:color="auto" w:fill="auto"/>
          </w:tcPr>
          <w:p w:rsidR="003A6D14" w:rsidRPr="00C725D0" w:rsidRDefault="003A6D14" w:rsidP="004F62A5">
            <w:pPr>
              <w:spacing w:line="276" w:lineRule="auto"/>
              <w:rPr>
                <w:sz w:val="18"/>
                <w:szCs w:val="18"/>
              </w:rPr>
            </w:pPr>
            <w:r w:rsidRPr="00C725D0">
              <w:rPr>
                <w:rFonts w:hint="eastAsia"/>
                <w:sz w:val="18"/>
                <w:szCs w:val="18"/>
              </w:rPr>
              <w:t>ice sheet topography</w:t>
            </w:r>
            <w:r w:rsidRPr="00C725D0">
              <w:rPr>
                <w:rFonts w:eastAsiaTheme="minorEastAsia" w:hint="eastAsia"/>
                <w:sz w:val="18"/>
                <w:szCs w:val="18"/>
                <w:lang w:eastAsia="zh-CN"/>
              </w:rPr>
              <w:t>:</w:t>
            </w:r>
            <w:r w:rsidRPr="00C725D0">
              <w:rPr>
                <w:sz w:val="18"/>
                <w:szCs w:val="18"/>
              </w:rPr>
              <w:t xml:space="preserve"> Map </w:t>
            </w:r>
            <w:r w:rsidRPr="00C725D0">
              <w:rPr>
                <w:sz w:val="18"/>
                <w:szCs w:val="18"/>
              </w:rPr>
              <w:lastRenderedPageBreak/>
              <w:t>of ice sheet height over land.</w:t>
            </w:r>
          </w:p>
        </w:tc>
      </w:tr>
      <w:tr w:rsidR="00AA111E" w:rsidRPr="00E645C1" w:rsidTr="00D55FB9">
        <w:trPr>
          <w:trHeight w:val="113"/>
          <w:jc w:val="center"/>
        </w:trPr>
        <w:tc>
          <w:tcPr>
            <w:tcW w:w="15685" w:type="dxa"/>
            <w:gridSpan w:val="8"/>
            <w:shd w:val="clear" w:color="auto" w:fill="auto"/>
          </w:tcPr>
          <w:p w:rsidR="00AA111E" w:rsidRDefault="00AA111E" w:rsidP="004F62A5">
            <w:pPr>
              <w:spacing w:line="276" w:lineRule="auto"/>
              <w:rPr>
                <w:rFonts w:eastAsiaTheme="minorEastAsia" w:hint="eastAsia"/>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 SHELVES</w:t>
            </w:r>
          </w:p>
          <w:p w:rsidR="00AA111E" w:rsidRPr="00AA111E" w:rsidRDefault="00AA111E" w:rsidP="004F62A5">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Basal Ablation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A/M-y</w:t>
            </w:r>
          </w:p>
        </w:tc>
        <w:tc>
          <w:tcPr>
            <w:tcW w:w="2080" w:type="dxa"/>
          </w:tcPr>
          <w:p w:rsidR="003A6D14" w:rsidRPr="00E63ABE" w:rsidRDefault="003A6D14" w:rsidP="004E6E98">
            <w:pPr>
              <w:spacing w:line="276" w:lineRule="auto"/>
              <w:rPr>
                <w:sz w:val="18"/>
                <w:szCs w:val="18"/>
              </w:rPr>
            </w:pPr>
            <w:r w:rsidRPr="00E63ABE">
              <w:rPr>
                <w:sz w:val="18"/>
                <w:szCs w:val="18"/>
              </w:rPr>
              <w:t>Basal Ablation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39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AA111E" w:rsidRPr="00E645C1" w:rsidTr="00AA71D1">
        <w:trPr>
          <w:trHeight w:val="113"/>
          <w:jc w:val="center"/>
        </w:trPr>
        <w:tc>
          <w:tcPr>
            <w:tcW w:w="15685" w:type="dxa"/>
            <w:gridSpan w:val="8"/>
            <w:shd w:val="clear" w:color="auto" w:fill="auto"/>
          </w:tcPr>
          <w:p w:rsidR="00AA111E" w:rsidRDefault="00AA111E" w:rsidP="00AA111E">
            <w:pPr>
              <w:spacing w:line="276" w:lineRule="auto"/>
              <w:rPr>
                <w:rFonts w:eastAsiaTheme="minorEastAsia" w:hint="eastAsia"/>
                <w:b/>
                <w:bCs/>
                <w:i/>
                <w:iCs/>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ICEBERGS</w:t>
            </w:r>
          </w:p>
          <w:p w:rsidR="00AA111E" w:rsidRPr="00C725D0" w:rsidRDefault="00AA111E" w:rsidP="004F62A5">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position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position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form,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Iceberg form,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Concentration (distance) of icebergs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Concentration (distance) of icebergs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motion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motion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height (above the sea)</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height (above the sea)</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width, length (at waterline)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Iceberg width, length (at waterline)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Iceberg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Iceberg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Underwater 3-D form</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Underwater 3-D form</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AA111E" w:rsidRPr="00E645C1" w:rsidTr="000A00FF">
        <w:trPr>
          <w:trHeight w:val="113"/>
          <w:jc w:val="center"/>
        </w:trPr>
        <w:tc>
          <w:tcPr>
            <w:tcW w:w="15685" w:type="dxa"/>
            <w:gridSpan w:val="8"/>
            <w:shd w:val="clear" w:color="auto" w:fill="auto"/>
          </w:tcPr>
          <w:p w:rsidR="00AA111E" w:rsidRDefault="00AA111E" w:rsidP="004F62A5">
            <w:pPr>
              <w:spacing w:line="276" w:lineRule="auto"/>
              <w:rPr>
                <w:rFonts w:eastAsiaTheme="minorEastAsia" w:hint="eastAsia"/>
                <w:sz w:val="18"/>
                <w:szCs w:val="18"/>
                <w:lang w:eastAsia="zh-CN"/>
              </w:rPr>
            </w:pPr>
          </w:p>
          <w:p w:rsidR="00AA111E" w:rsidRPr="006278F4" w:rsidRDefault="00AA111E" w:rsidP="00AA111E">
            <w:pPr>
              <w:spacing w:line="276" w:lineRule="auto"/>
              <w:rPr>
                <w:rFonts w:eastAsiaTheme="minorEastAsia"/>
                <w:b/>
                <w:bCs/>
                <w:i/>
                <w:iCs/>
                <w:sz w:val="18"/>
                <w:szCs w:val="18"/>
                <w:lang w:eastAsia="zh-CN"/>
              </w:rPr>
            </w:pPr>
            <w:r w:rsidRPr="006278F4">
              <w:rPr>
                <w:rFonts w:eastAsiaTheme="minorEastAsia"/>
                <w:b/>
                <w:bCs/>
                <w:i/>
                <w:iCs/>
                <w:sz w:val="18"/>
                <w:szCs w:val="18"/>
                <w:lang w:eastAsia="zh-CN"/>
              </w:rPr>
              <w:t>PERMAFROST</w:t>
            </w:r>
          </w:p>
          <w:p w:rsidR="00AA111E" w:rsidRPr="00C725D0" w:rsidRDefault="00AA111E" w:rsidP="004F62A5">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49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Active layer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M-y</w:t>
            </w:r>
          </w:p>
        </w:tc>
        <w:tc>
          <w:tcPr>
            <w:tcW w:w="2080" w:type="dxa"/>
          </w:tcPr>
          <w:p w:rsidR="003A6D14" w:rsidRPr="00E63ABE" w:rsidRDefault="003A6D14" w:rsidP="004E6E98">
            <w:pPr>
              <w:spacing w:line="276" w:lineRule="auto"/>
              <w:rPr>
                <w:sz w:val="18"/>
                <w:szCs w:val="18"/>
              </w:rPr>
            </w:pPr>
            <w:r w:rsidRPr="00E63ABE">
              <w:rPr>
                <w:sz w:val="18"/>
                <w:szCs w:val="18"/>
              </w:rPr>
              <w:t>Active layer thickness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creep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M-6m</w:t>
            </w:r>
          </w:p>
        </w:tc>
        <w:tc>
          <w:tcPr>
            <w:tcW w:w="2080" w:type="dxa"/>
          </w:tcPr>
          <w:p w:rsidR="003A6D14" w:rsidRPr="00E63ABE" w:rsidRDefault="003A6D14" w:rsidP="004E6E98">
            <w:pPr>
              <w:spacing w:line="276" w:lineRule="auto"/>
              <w:rPr>
                <w:sz w:val="18"/>
                <w:szCs w:val="18"/>
              </w:rPr>
            </w:pPr>
            <w:r w:rsidRPr="00E63ABE">
              <w:rPr>
                <w:sz w:val="18"/>
                <w:szCs w:val="18"/>
              </w:rPr>
              <w:t>Rock glacier creep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discharge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discharge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52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Rock glacier spring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M-h</w:t>
            </w:r>
          </w:p>
        </w:tc>
        <w:tc>
          <w:tcPr>
            <w:tcW w:w="2080" w:type="dxa"/>
          </w:tcPr>
          <w:p w:rsidR="003A6D14" w:rsidRPr="00E63ABE" w:rsidRDefault="003A6D14" w:rsidP="004E6E98">
            <w:pPr>
              <w:spacing w:line="276" w:lineRule="auto"/>
              <w:rPr>
                <w:sz w:val="18"/>
                <w:szCs w:val="18"/>
              </w:rPr>
            </w:pPr>
            <w:r w:rsidRPr="00E63ABE">
              <w:rPr>
                <w:sz w:val="18"/>
                <w:szCs w:val="18"/>
              </w:rPr>
              <w:t>Rock glacier spring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seasonal frost heath/subsidence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seasonal frost heath/subsidence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surface elevation change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M-my</w:t>
            </w:r>
          </w:p>
        </w:tc>
        <w:tc>
          <w:tcPr>
            <w:tcW w:w="2080" w:type="dxa"/>
          </w:tcPr>
          <w:p w:rsidR="003A6D14" w:rsidRPr="00E63ABE" w:rsidRDefault="003A6D14" w:rsidP="004E6E98">
            <w:pPr>
              <w:spacing w:line="276" w:lineRule="auto"/>
              <w:rPr>
                <w:sz w:val="18"/>
                <w:szCs w:val="18"/>
              </w:rPr>
            </w:pPr>
            <w:r w:rsidRPr="00E63ABE">
              <w:rPr>
                <w:sz w:val="18"/>
                <w:szCs w:val="18"/>
              </w:rPr>
              <w:t>surface elevation change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ice volume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ground ice volume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coastal retreat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M-y</w:t>
            </w:r>
          </w:p>
        </w:tc>
        <w:tc>
          <w:tcPr>
            <w:tcW w:w="2080" w:type="dxa"/>
          </w:tcPr>
          <w:p w:rsidR="003A6D14" w:rsidRPr="00E63ABE" w:rsidRDefault="003A6D14" w:rsidP="004E6E98">
            <w:pPr>
              <w:spacing w:line="276" w:lineRule="auto"/>
              <w:rPr>
                <w:sz w:val="18"/>
                <w:szCs w:val="18"/>
              </w:rPr>
            </w:pPr>
            <w:r w:rsidRPr="00E63ABE">
              <w:rPr>
                <w:sz w:val="18"/>
                <w:szCs w:val="18"/>
              </w:rPr>
              <w:t>coastal retreat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soil moisture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E645C1" w:rsidRDefault="003A6D14" w:rsidP="00C26782">
            <w:pPr>
              <w:spacing w:line="276" w:lineRule="auto"/>
              <w:rPr>
                <w:sz w:val="18"/>
                <w:szCs w:val="18"/>
                <w:lang w:eastAsia="zh-CN"/>
              </w:rPr>
            </w:pP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AB485D">
            <w:pPr>
              <w:spacing w:line="276" w:lineRule="auto"/>
              <w:rPr>
                <w:sz w:val="18"/>
                <w:szCs w:val="18"/>
                <w:lang w:eastAsia="zh-CN"/>
              </w:rPr>
            </w:pPr>
            <w:r w:rsidRPr="00C725D0">
              <w:rPr>
                <w:rFonts w:eastAsiaTheme="minorEastAsia" w:hint="eastAsia"/>
                <w:sz w:val="18"/>
                <w:szCs w:val="18"/>
                <w:lang w:eastAsia="zh-CN"/>
              </w:rPr>
              <w:t>A-d, M-m</w:t>
            </w:r>
          </w:p>
        </w:tc>
        <w:tc>
          <w:tcPr>
            <w:tcW w:w="2080" w:type="dxa"/>
          </w:tcPr>
          <w:p w:rsidR="003A6D14" w:rsidRPr="00E63ABE" w:rsidRDefault="003A6D14" w:rsidP="004E6E98">
            <w:pPr>
              <w:spacing w:line="276" w:lineRule="auto"/>
              <w:rPr>
                <w:sz w:val="18"/>
                <w:szCs w:val="18"/>
              </w:rPr>
            </w:pPr>
            <w:r w:rsidRPr="00E63ABE">
              <w:rPr>
                <w:sz w:val="18"/>
                <w:szCs w:val="18"/>
              </w:rPr>
              <w:t>soil moisture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F6604F">
        <w:trPr>
          <w:trHeight w:val="113"/>
          <w:jc w:val="center"/>
        </w:trPr>
        <w:tc>
          <w:tcPr>
            <w:tcW w:w="15685" w:type="dxa"/>
            <w:gridSpan w:val="8"/>
            <w:shd w:val="clear" w:color="auto" w:fill="auto"/>
          </w:tcPr>
          <w:p w:rsidR="005543CD" w:rsidRDefault="005543CD" w:rsidP="004F62A5">
            <w:pPr>
              <w:spacing w:line="276" w:lineRule="auto"/>
              <w:rPr>
                <w:rFonts w:eastAsiaTheme="minorEastAsia" w:hint="eastAsia"/>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 xml:space="preserve">SEASONALLY FROZEN GROUND </w:t>
            </w:r>
          </w:p>
          <w:p w:rsidR="005543CD" w:rsidRPr="00C725D0" w:rsidRDefault="005543CD" w:rsidP="005543CD">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Ground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Ground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816AE3">
        <w:trPr>
          <w:trHeight w:val="113"/>
          <w:jc w:val="center"/>
        </w:trPr>
        <w:tc>
          <w:tcPr>
            <w:tcW w:w="15685" w:type="dxa"/>
            <w:gridSpan w:val="8"/>
            <w:shd w:val="clear" w:color="auto" w:fill="auto"/>
          </w:tcPr>
          <w:p w:rsidR="005543CD" w:rsidRDefault="005543CD" w:rsidP="004F62A5">
            <w:pPr>
              <w:spacing w:line="276" w:lineRule="auto"/>
              <w:rPr>
                <w:rFonts w:eastAsiaTheme="minorEastAsia" w:hint="eastAsia"/>
                <w:sz w:val="18"/>
                <w:szCs w:val="18"/>
                <w:lang w:eastAsia="zh-CN"/>
              </w:rPr>
            </w:pPr>
          </w:p>
          <w:p w:rsidR="005543CD"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SEA ICE</w:t>
            </w:r>
          </w:p>
          <w:p w:rsidR="005543CD" w:rsidRPr="00C725D0" w:rsidRDefault="005543CD" w:rsidP="005543CD">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59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s</w:t>
            </w:r>
            <w:r w:rsidRPr="00C725D0">
              <w:rPr>
                <w:sz w:val="18"/>
                <w:szCs w:val="18"/>
              </w:rPr>
              <w:t>ea-ice thickness</w:t>
            </w:r>
            <w:r w:rsidRPr="00C725D0">
              <w:rPr>
                <w:sz w:val="18"/>
                <w:szCs w:val="18"/>
                <w:lang w:eastAsia="zh-CN"/>
              </w:rPr>
              <w:t>: Thickness of an ice sheet. It is related to sea-ice elevation and ice density</w:t>
            </w: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freeboard</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freeboard</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concentration</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sz w:val="18"/>
                <w:szCs w:val="18"/>
              </w:rPr>
              <w:t>sea</w:t>
            </w:r>
            <w:r w:rsidRPr="00C725D0">
              <w:rPr>
                <w:rFonts w:hint="eastAsia"/>
                <w:sz w:val="18"/>
                <w:szCs w:val="18"/>
              </w:rPr>
              <w:t>-</w:t>
            </w:r>
            <w:r w:rsidRPr="00C725D0">
              <w:rPr>
                <w:sz w:val="18"/>
                <w:szCs w:val="18"/>
              </w:rPr>
              <w:t>ice cover</w:t>
            </w:r>
            <w:r w:rsidRPr="00C725D0">
              <w:rPr>
                <w:sz w:val="18"/>
                <w:szCs w:val="18"/>
                <w:lang w:eastAsia="zh-CN"/>
              </w:rPr>
              <w:t xml:space="preserve">: fraction of an </w:t>
            </w:r>
            <w:r w:rsidRPr="00C725D0">
              <w:rPr>
                <w:rFonts w:hint="eastAsia"/>
                <w:sz w:val="18"/>
                <w:szCs w:val="18"/>
                <w:lang w:eastAsia="zh-CN"/>
              </w:rPr>
              <w:t xml:space="preserve">ocean </w:t>
            </w:r>
            <w:r w:rsidRPr="00C725D0">
              <w:rPr>
                <w:sz w:val="18"/>
                <w:szCs w:val="18"/>
                <w:lang w:eastAsia="zh-CN"/>
              </w:rPr>
              <w:t>area where ice is present</w:t>
            </w:r>
            <w:r w:rsidRPr="00C725D0">
              <w:rPr>
                <w:rFonts w:hint="eastAsia"/>
                <w:sz w:val="18"/>
                <w:szCs w:val="18"/>
                <w:lang w:eastAsia="zh-CN"/>
              </w:rPr>
              <w:t>.</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63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type (level/rafted/ridged &amp; floe descriptor)</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w:t>
            </w:r>
            <w:r w:rsidRPr="00C725D0">
              <w:rPr>
                <w:rFonts w:hint="eastAsia"/>
                <w:sz w:val="18"/>
                <w:szCs w:val="18"/>
              </w:rPr>
              <w:t>-i</w:t>
            </w:r>
            <w:r w:rsidRPr="00C725D0">
              <w:rPr>
                <w:sz w:val="18"/>
                <w:szCs w:val="18"/>
              </w:rPr>
              <w:t>ce type</w:t>
            </w:r>
            <w:r w:rsidRPr="00C725D0">
              <w:rPr>
                <w:sz w:val="18"/>
                <w:szCs w:val="18"/>
                <w:lang w:eastAsia="zh-CN"/>
              </w:rPr>
              <w:t xml:space="preserve">: Variable convolving several factors (age, roughness, density, etc.) - Accuracy expressed as number of classes. Actually [ classes^-1 ] is used, so that smaller figure corresponds to better performance as usual.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69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velocity</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sea-ice motion</w:t>
            </w:r>
            <w:r w:rsidRPr="00C725D0">
              <w:rPr>
                <w:sz w:val="18"/>
                <w:szCs w:val="18"/>
                <w:lang w:eastAsia="zh-CN"/>
              </w:rPr>
              <w:t>:</w:t>
            </w:r>
            <w:r w:rsidRPr="00C725D0">
              <w:t xml:space="preserve"> </w:t>
            </w:r>
            <w:r w:rsidRPr="00C725D0">
              <w:rPr>
                <w:rFonts w:hint="eastAsia"/>
                <w:sz w:val="18"/>
                <w:szCs w:val="18"/>
                <w:lang w:eastAsia="zh-CN"/>
              </w:rPr>
              <w:t>sea-ice motion</w:t>
            </w:r>
            <w:r w:rsidRPr="00C725D0">
              <w:rPr>
                <w:sz w:val="18"/>
                <w:szCs w:val="18"/>
                <w:lang w:eastAsia="zh-CN"/>
              </w:rPr>
              <w:t xml:space="preserv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70</w:t>
            </w:r>
          </w:p>
        </w:tc>
        <w:tc>
          <w:tcPr>
            <w:tcW w:w="1985" w:type="dxa"/>
            <w:shd w:val="clear" w:color="auto" w:fill="auto"/>
          </w:tcPr>
          <w:p w:rsidR="003A6D14" w:rsidRPr="00BF3142" w:rsidRDefault="003A6D14" w:rsidP="004F62A5">
            <w:pPr>
              <w:spacing w:line="276" w:lineRule="auto"/>
              <w:rPr>
                <w:sz w:val="18"/>
                <w:szCs w:val="18"/>
                <w:lang w:val="fr-CH" w:eastAsia="zh-CN"/>
              </w:rPr>
            </w:pPr>
            <w:proofErr w:type="spellStart"/>
            <w:r w:rsidRPr="00BF3142">
              <w:rPr>
                <w:sz w:val="18"/>
                <w:szCs w:val="18"/>
                <w:lang w:val="fr-CH" w:eastAsia="zh-CN"/>
              </w:rPr>
              <w:t>Sea</w:t>
            </w:r>
            <w:proofErr w:type="spellEnd"/>
            <w:r w:rsidRPr="00BF3142">
              <w:rPr>
                <w:sz w:val="18"/>
                <w:szCs w:val="18"/>
                <w:lang w:val="fr-CH" w:eastAsia="zh-CN"/>
              </w:rPr>
              <w:t xml:space="preserve"> </w:t>
            </w:r>
            <w:proofErr w:type="spellStart"/>
            <w:r w:rsidRPr="00BF3142">
              <w:rPr>
                <w:sz w:val="18"/>
                <w:szCs w:val="18"/>
                <w:lang w:val="fr-CH" w:eastAsia="zh-CN"/>
              </w:rPr>
              <w:t>ice</w:t>
            </w:r>
            <w:proofErr w:type="spellEnd"/>
            <w:r w:rsidRPr="00BF3142">
              <w:rPr>
                <w:sz w:val="18"/>
                <w:szCs w:val="18"/>
                <w:lang w:val="fr-CH" w:eastAsia="zh-CN"/>
              </w:rPr>
              <w:t xml:space="preserve"> </w:t>
            </w:r>
            <w:proofErr w:type="spellStart"/>
            <w:r w:rsidRPr="00BF3142">
              <w:rPr>
                <w:sz w:val="18"/>
                <w:szCs w:val="18"/>
                <w:lang w:val="fr-CH" w:eastAsia="zh-CN"/>
              </w:rPr>
              <w:t>deformation</w:t>
            </w:r>
            <w:proofErr w:type="spellEnd"/>
            <w:r w:rsidRPr="00BF3142">
              <w:rPr>
                <w:sz w:val="18"/>
                <w:szCs w:val="18"/>
                <w:lang w:val="fr-CH" w:eastAsia="zh-CN"/>
              </w:rPr>
              <w:t xml:space="preserve">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val="fr-CH" w:eastAsia="zh-CN"/>
              </w:rPr>
            </w:pPr>
            <w:r w:rsidRPr="002A0101">
              <w:rPr>
                <w:rFonts w:eastAsiaTheme="minorEastAsia" w:hint="eastAsia"/>
                <w:sz w:val="18"/>
                <w:szCs w:val="18"/>
                <w:lang w:val="fr-CH"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val="fr-CH" w:eastAsia="zh-CN"/>
              </w:rPr>
            </w:pPr>
            <w:proofErr w:type="spellStart"/>
            <w:r w:rsidRPr="00E63ABE">
              <w:rPr>
                <w:sz w:val="18"/>
                <w:szCs w:val="18"/>
                <w:lang w:val="fr-CH" w:eastAsia="zh-CN"/>
              </w:rPr>
              <w:t>Sea</w:t>
            </w:r>
            <w:proofErr w:type="spellEnd"/>
            <w:r w:rsidRPr="00E63ABE">
              <w:rPr>
                <w:sz w:val="18"/>
                <w:szCs w:val="18"/>
                <w:lang w:val="fr-CH" w:eastAsia="zh-CN"/>
              </w:rPr>
              <w:t xml:space="preserve"> </w:t>
            </w:r>
            <w:proofErr w:type="spellStart"/>
            <w:r w:rsidRPr="00E63ABE">
              <w:rPr>
                <w:sz w:val="18"/>
                <w:szCs w:val="18"/>
                <w:lang w:val="fr-CH" w:eastAsia="zh-CN"/>
              </w:rPr>
              <w:t>ice</w:t>
            </w:r>
            <w:proofErr w:type="spellEnd"/>
            <w:r w:rsidRPr="00E63ABE">
              <w:rPr>
                <w:sz w:val="18"/>
                <w:szCs w:val="18"/>
                <w:lang w:val="fr-CH" w:eastAsia="zh-CN"/>
              </w:rPr>
              <w:t xml:space="preserve"> </w:t>
            </w:r>
            <w:proofErr w:type="spellStart"/>
            <w:r w:rsidRPr="00E63ABE">
              <w:rPr>
                <w:sz w:val="18"/>
                <w:szCs w:val="18"/>
                <w:lang w:val="fr-CH" w:eastAsia="zh-CN"/>
              </w:rPr>
              <w:t>deformation</w:t>
            </w:r>
            <w:proofErr w:type="spellEnd"/>
            <w:r w:rsidRPr="00E63ABE">
              <w:rPr>
                <w:sz w:val="18"/>
                <w:szCs w:val="18"/>
                <w:lang w:val="fr-CH" w:eastAsia="zh-CN"/>
              </w:rPr>
              <w:t xml:space="preserve">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72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ridge cover</w:t>
            </w:r>
            <w:r w:rsidRPr="00BF3142">
              <w:rPr>
                <w:rFonts w:hint="eastAsia"/>
                <w:sz w:val="18"/>
                <w:szCs w:val="18"/>
                <w:lang w:eastAsia="zh-CN"/>
              </w:rPr>
              <w:t xml:space="preserve"> </w:t>
            </w:r>
            <w:r w:rsidRPr="00BF3142">
              <w:rPr>
                <w:sz w:val="18"/>
                <w:szCs w:val="18"/>
                <w:lang w:eastAsia="zh-CN"/>
              </w:rPr>
              <w:t>(concentration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ridge cover</w:t>
            </w:r>
            <w:r w:rsidRPr="00E63ABE">
              <w:rPr>
                <w:rFonts w:hint="eastAsia"/>
                <w:sz w:val="18"/>
                <w:szCs w:val="18"/>
                <w:lang w:eastAsia="zh-CN"/>
              </w:rPr>
              <w:t xml:space="preserve"> </w:t>
            </w:r>
            <w:r w:rsidRPr="00E63ABE">
              <w:rPr>
                <w:sz w:val="18"/>
                <w:szCs w:val="18"/>
                <w:lang w:eastAsia="zh-CN"/>
              </w:rPr>
              <w:t>(concentration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draft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draft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salinity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salinity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Surface temperature (surface-air interface)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Surface temperature (surface-air interface)</w:t>
            </w:r>
          </w:p>
        </w:tc>
        <w:tc>
          <w:tcPr>
            <w:tcW w:w="2348" w:type="dxa"/>
            <w:shd w:val="clear" w:color="auto" w:fill="auto"/>
          </w:tcPr>
          <w:p w:rsidR="003A6D14" w:rsidRPr="00C725D0" w:rsidRDefault="003A6D14" w:rsidP="00EF2EA0">
            <w:pPr>
              <w:spacing w:line="276" w:lineRule="auto"/>
              <w:rPr>
                <w:sz w:val="18"/>
                <w:szCs w:val="18"/>
                <w:lang w:eastAsia="zh-CN"/>
              </w:rPr>
            </w:pPr>
            <w:r w:rsidRPr="00C725D0">
              <w:rPr>
                <w:rFonts w:hint="eastAsia"/>
                <w:sz w:val="18"/>
                <w:szCs w:val="18"/>
              </w:rPr>
              <w:t>s</w:t>
            </w:r>
            <w:r w:rsidRPr="00C725D0">
              <w:rPr>
                <w:sz w:val="18"/>
                <w:szCs w:val="18"/>
              </w:rPr>
              <w:t>ea-ice surface temperature</w:t>
            </w:r>
            <w:r w:rsidRPr="00C725D0">
              <w:rPr>
                <w:sz w:val="18"/>
                <w:szCs w:val="18"/>
                <w:lang w:eastAsia="zh-CN"/>
              </w:rPr>
              <w:t xml:space="preserve">: temperature of the surface of sea-ice </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Sea 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Sea 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sz w:val="18"/>
                <w:szCs w:val="18"/>
              </w:rPr>
              <w:t>sea-ice elevation</w:t>
            </w:r>
            <w:r w:rsidRPr="00C725D0">
              <w:rPr>
                <w:rFonts w:eastAsiaTheme="minorEastAsia" w:hint="eastAsia"/>
                <w:sz w:val="18"/>
                <w:szCs w:val="18"/>
                <w:lang w:eastAsia="zh-CN"/>
              </w:rPr>
              <w:t>:</w:t>
            </w:r>
            <w:r w:rsidRPr="00C725D0">
              <w:rPr>
                <w:sz w:val="18"/>
                <w:szCs w:val="18"/>
                <w:lang w:eastAsia="zh-CN"/>
              </w:rPr>
              <w:t xml:space="preserve"> Elevation of the surface of the sea-ice sheet above sea level</w:t>
            </w:r>
            <w:r w:rsidRPr="00C725D0">
              <w:rPr>
                <w:rFonts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79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rFonts w:hint="eastAsia"/>
                <w:sz w:val="18"/>
                <w:szCs w:val="18"/>
                <w:lang w:eastAsia="zh-CN"/>
              </w:rPr>
              <w:t>/</w:t>
            </w:r>
          </w:p>
        </w:tc>
        <w:tc>
          <w:tcPr>
            <w:tcW w:w="5103" w:type="dxa"/>
            <w:shd w:val="clear" w:color="auto" w:fill="auto"/>
          </w:tcPr>
          <w:p w:rsidR="003A6D14" w:rsidRPr="00F76FA5" w:rsidRDefault="003A6D14" w:rsidP="004F62A5">
            <w:pPr>
              <w:spacing w:line="276" w:lineRule="auto"/>
              <w:rPr>
                <w:sz w:val="18"/>
                <w:szCs w:val="18"/>
                <w:lang w:eastAsia="zh-CN"/>
              </w:rPr>
            </w:pPr>
            <w:r w:rsidRPr="00F76FA5">
              <w:rPr>
                <w:rFonts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0A3100" w:rsidRDefault="003A6D14" w:rsidP="00B95D5E">
            <w:pPr>
              <w:spacing w:line="276" w:lineRule="auto"/>
              <w:rPr>
                <w:rFonts w:eastAsiaTheme="minorEastAsia"/>
                <w:sz w:val="18"/>
                <w:szCs w:val="18"/>
                <w:lang w:eastAsia="zh-CN"/>
              </w:rPr>
            </w:pPr>
            <w:r>
              <w:rPr>
                <w:rFonts w:eastAsiaTheme="minorEastAsia" w:hint="eastAsia"/>
                <w:sz w:val="18"/>
                <w:szCs w:val="18"/>
                <w:lang w:eastAsia="zh-CN"/>
              </w:rPr>
              <w:t>/</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w:t>
            </w:r>
          </w:p>
        </w:tc>
        <w:tc>
          <w:tcPr>
            <w:tcW w:w="2080" w:type="dxa"/>
          </w:tcPr>
          <w:p w:rsidR="003A6D14" w:rsidRPr="00E63ABE" w:rsidRDefault="003A6D14" w:rsidP="004E6E98">
            <w:pPr>
              <w:spacing w:line="276" w:lineRule="auto"/>
              <w:rPr>
                <w:sz w:val="18"/>
                <w:szCs w:val="18"/>
                <w:lang w:eastAsia="zh-CN"/>
              </w:rPr>
            </w:pPr>
            <w:r w:rsidRPr="00E63ABE">
              <w:rPr>
                <w:rFonts w:hint="eastAsia"/>
                <w:sz w:val="18"/>
                <w:szCs w:val="18"/>
                <w:lang w:eastAsia="zh-CN"/>
              </w:rPr>
              <w:t>/</w:t>
            </w:r>
          </w:p>
        </w:tc>
        <w:tc>
          <w:tcPr>
            <w:tcW w:w="2348" w:type="dxa"/>
            <w:shd w:val="clear" w:color="auto" w:fill="auto"/>
          </w:tcPr>
          <w:p w:rsidR="003A6D14" w:rsidRPr="00C725D0" w:rsidRDefault="003A6D14" w:rsidP="004F62A5">
            <w:pPr>
              <w:spacing w:line="276" w:lineRule="auto"/>
              <w:rPr>
                <w:sz w:val="18"/>
                <w:szCs w:val="18"/>
                <w:lang w:eastAsia="zh-CN"/>
              </w:rPr>
            </w:pPr>
            <w:r w:rsidRPr="00C725D0">
              <w:rPr>
                <w:rFonts w:hint="eastAsia"/>
                <w:sz w:val="18"/>
                <w:szCs w:val="18"/>
              </w:rPr>
              <w:t>sea-ice surface characteristics</w:t>
            </w:r>
            <w:r w:rsidRPr="00C725D0">
              <w:rPr>
                <w:rFonts w:eastAsiaTheme="minorEastAsia" w:hint="eastAsia"/>
                <w:sz w:val="18"/>
                <w:szCs w:val="18"/>
                <w:lang w:eastAsia="zh-CN"/>
              </w:rPr>
              <w:t>:</w:t>
            </w:r>
            <w:r w:rsidRPr="00C725D0">
              <w:rPr>
                <w:sz w:val="18"/>
                <w:szCs w:val="18"/>
                <w:lang w:eastAsia="zh-CN"/>
              </w:rPr>
              <w:t xml:space="preserve"> Sea-ice surface characteristics (albedo, </w:t>
            </w:r>
            <w:proofErr w:type="spellStart"/>
            <w:r w:rsidRPr="00C725D0">
              <w:rPr>
                <w:sz w:val="18"/>
                <w:szCs w:val="18"/>
                <w:lang w:eastAsia="zh-CN"/>
              </w:rPr>
              <w:t>meltpond</w:t>
            </w:r>
            <w:proofErr w:type="spellEnd"/>
            <w:r w:rsidRPr="00C725D0">
              <w:rPr>
                <w:sz w:val="18"/>
                <w:szCs w:val="18"/>
                <w:lang w:eastAsia="zh-CN"/>
              </w:rPr>
              <w:t>, dust, snow properties, temperature).</w:t>
            </w:r>
          </w:p>
        </w:tc>
      </w:tr>
      <w:tr w:rsidR="005543CD" w:rsidRPr="00E645C1" w:rsidTr="00066DDF">
        <w:trPr>
          <w:trHeight w:val="113"/>
          <w:jc w:val="center"/>
        </w:trPr>
        <w:tc>
          <w:tcPr>
            <w:tcW w:w="15685" w:type="dxa"/>
            <w:gridSpan w:val="8"/>
            <w:shd w:val="clear" w:color="auto" w:fill="auto"/>
          </w:tcPr>
          <w:p w:rsidR="005543CD" w:rsidRDefault="005543CD" w:rsidP="004F62A5">
            <w:pPr>
              <w:spacing w:line="276" w:lineRule="auto"/>
              <w:rPr>
                <w:rFonts w:eastAsiaTheme="minorEastAsia" w:hint="eastAsia"/>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LAKE ICE</w:t>
            </w:r>
          </w:p>
          <w:p w:rsidR="005543CD" w:rsidRPr="005543CD" w:rsidRDefault="005543CD" w:rsidP="005543CD">
            <w:pPr>
              <w:spacing w:line="276" w:lineRule="auto"/>
              <w:rPr>
                <w:rFonts w:eastAsiaTheme="minorEastAsia" w:hint="eastAsia"/>
                <w:sz w:val="18"/>
                <w:szCs w:val="18"/>
                <w:lang w:eastAsia="zh-CN"/>
              </w:rPr>
            </w:pP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rPr>
            </w:pPr>
            <w:r w:rsidRPr="00E63ABE">
              <w:rPr>
                <w:sz w:val="18"/>
                <w:szCs w:val="18"/>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83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D87726">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rPr>
            </w:pPr>
            <w:r w:rsidRPr="00E63ABE">
              <w:rPr>
                <w:sz w:val="18"/>
                <w:szCs w:val="18"/>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87</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rPr>
            </w:pPr>
            <w:r w:rsidRPr="00E63ABE">
              <w:rPr>
                <w:sz w:val="18"/>
                <w:szCs w:val="18"/>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88</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rPr>
            </w:pPr>
            <w:r w:rsidRPr="00E63ABE">
              <w:rPr>
                <w:sz w:val="18"/>
                <w:szCs w:val="18"/>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89</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rPr>
            </w:pPr>
            <w:r w:rsidRPr="00E63ABE">
              <w:rPr>
                <w:sz w:val="18"/>
                <w:szCs w:val="18"/>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90</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rPr>
            </w:pPr>
            <w:r w:rsidRPr="00E63ABE">
              <w:rPr>
                <w:sz w:val="18"/>
                <w:szCs w:val="18"/>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91</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velocity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velocity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92</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93</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94</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rPr>
            </w:pPr>
            <w:r w:rsidRPr="00E63ABE">
              <w:rPr>
                <w:sz w:val="18"/>
                <w:szCs w:val="18"/>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95</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96</w:t>
            </w:r>
          </w:p>
        </w:tc>
        <w:tc>
          <w:tcPr>
            <w:tcW w:w="1985" w:type="dxa"/>
            <w:shd w:val="clear" w:color="auto" w:fill="auto"/>
          </w:tcPr>
          <w:p w:rsidR="003A6D14" w:rsidRPr="00BF3142" w:rsidRDefault="003A6D14" w:rsidP="004F62A5">
            <w:pPr>
              <w:spacing w:line="276" w:lineRule="auto"/>
              <w:rPr>
                <w:sz w:val="18"/>
                <w:szCs w:val="18"/>
              </w:rPr>
            </w:pPr>
            <w:r w:rsidRPr="00BF3142">
              <w:rPr>
                <w:sz w:val="18"/>
                <w:szCs w:val="18"/>
              </w:rPr>
              <w:t>Ice temperature profile (vertical)</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rPr>
            </w:pPr>
            <w:r w:rsidRPr="00E63ABE">
              <w:rPr>
                <w:sz w:val="18"/>
                <w:szCs w:val="18"/>
              </w:rPr>
              <w:t>Ice temperature profile (vertical)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5543CD" w:rsidRPr="00E645C1" w:rsidTr="001F2FDC">
        <w:trPr>
          <w:trHeight w:val="113"/>
          <w:jc w:val="center"/>
        </w:trPr>
        <w:tc>
          <w:tcPr>
            <w:tcW w:w="15685" w:type="dxa"/>
            <w:gridSpan w:val="8"/>
            <w:shd w:val="clear" w:color="auto" w:fill="auto"/>
          </w:tcPr>
          <w:p w:rsidR="005543CD" w:rsidRPr="006278F4" w:rsidRDefault="005543CD" w:rsidP="005543CD">
            <w:pPr>
              <w:spacing w:line="276" w:lineRule="auto"/>
              <w:rPr>
                <w:rFonts w:eastAsiaTheme="minorEastAsia"/>
                <w:b/>
                <w:bCs/>
                <w:i/>
                <w:iCs/>
                <w:sz w:val="18"/>
                <w:szCs w:val="18"/>
                <w:lang w:eastAsia="zh-CN"/>
              </w:rPr>
            </w:pPr>
          </w:p>
          <w:p w:rsidR="005543CD" w:rsidRPr="006278F4" w:rsidRDefault="005543CD" w:rsidP="005543CD">
            <w:pPr>
              <w:spacing w:line="276" w:lineRule="auto"/>
              <w:rPr>
                <w:rFonts w:eastAsiaTheme="minorEastAsia"/>
                <w:b/>
                <w:bCs/>
                <w:i/>
                <w:iCs/>
                <w:sz w:val="18"/>
                <w:szCs w:val="18"/>
                <w:lang w:eastAsia="zh-CN"/>
              </w:rPr>
            </w:pPr>
            <w:r w:rsidRPr="006278F4">
              <w:rPr>
                <w:rFonts w:eastAsiaTheme="minorEastAsia"/>
                <w:b/>
                <w:bCs/>
                <w:i/>
                <w:iCs/>
                <w:sz w:val="18"/>
                <w:szCs w:val="18"/>
                <w:lang w:eastAsia="zh-CN"/>
              </w:rPr>
              <w:t>RIVER ICE</w:t>
            </w:r>
          </w:p>
          <w:p w:rsidR="005543CD" w:rsidRPr="00C725D0" w:rsidRDefault="005543CD" w:rsidP="004F62A5">
            <w:pPr>
              <w:spacing w:line="276" w:lineRule="auto"/>
              <w:rPr>
                <w:rFonts w:eastAsiaTheme="minorEastAsia" w:hint="eastAsia"/>
                <w:sz w:val="18"/>
                <w:szCs w:val="18"/>
                <w:lang w:eastAsia="zh-CN"/>
              </w:rPr>
            </w:pPr>
            <w:bookmarkStart w:id="15" w:name="_GoBack"/>
            <w:bookmarkEnd w:id="15"/>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thickness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thickness</w:t>
            </w:r>
          </w:p>
        </w:tc>
        <w:tc>
          <w:tcPr>
            <w:tcW w:w="2348" w:type="dxa"/>
            <w:shd w:val="clear" w:color="auto" w:fill="auto"/>
          </w:tcPr>
          <w:p w:rsidR="003A6D14" w:rsidRPr="00C725D0" w:rsidRDefault="003A6D14" w:rsidP="00EF2EA0">
            <w:pPr>
              <w:spacing w:line="276" w:lineRule="auto"/>
              <w:rPr>
                <w:rFonts w:eastAsiaTheme="minorEastAsia"/>
                <w:sz w:val="18"/>
                <w:szCs w:val="18"/>
                <w:lang w:eastAsia="zh-CN"/>
              </w:rPr>
            </w:pPr>
            <w:r w:rsidRPr="00C725D0">
              <w:rPr>
                <w:rFonts w:hint="eastAsia"/>
                <w:sz w:val="18"/>
                <w:szCs w:val="18"/>
              </w:rPr>
              <w:t>i</w:t>
            </w:r>
            <w:r w:rsidRPr="00C725D0">
              <w:rPr>
                <w:sz w:val="18"/>
                <w:szCs w:val="18"/>
              </w:rPr>
              <w:t>ce thickness</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concentration</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concentration</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99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class (pack, fast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class (pack, fast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type (level/rafted/ridged &amp; floe descriptor)</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type (level/rafted/ridged &amp; floe descriptor)</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Form of ice (floe size, fast ice width)</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Form of ice (floe size, fast ice width)</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Stage of ice development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Stage of ice development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phenomena (dates of freeze-up, fast-ice formation/breakout, melt onset, break-up)</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2F4422">
            <w:pPr>
              <w:spacing w:line="276" w:lineRule="auto"/>
              <w:rPr>
                <w:rFonts w:eastAsiaTheme="minorEastAsia"/>
                <w:sz w:val="18"/>
                <w:szCs w:val="18"/>
                <w:lang w:eastAsia="zh-CN"/>
              </w:rPr>
            </w:pPr>
            <w:r w:rsidRPr="00C725D0">
              <w:rPr>
                <w:rFonts w:eastAsiaTheme="minorEastAsia" w:hint="eastAsia"/>
                <w:sz w:val="18"/>
                <w:szCs w:val="18"/>
                <w:lang w:eastAsia="zh-CN"/>
              </w:rPr>
              <w:t>A/M-w, M-y</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phenomena (dates of freeze-up, fast-ice formation/breakout, melt onset, break-up)</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stage of melting</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stage of melting</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ice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ice jams and dams</w:t>
            </w:r>
          </w:p>
        </w:tc>
        <w:tc>
          <w:tcPr>
            <w:tcW w:w="2348" w:type="dxa"/>
            <w:shd w:val="clear" w:color="auto" w:fill="auto"/>
          </w:tcPr>
          <w:p w:rsidR="003A6D14" w:rsidRPr="00C725D0" w:rsidRDefault="003A6D14" w:rsidP="007C6427">
            <w:pPr>
              <w:spacing w:line="276" w:lineRule="auto"/>
              <w:rPr>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106</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Flooding extent caused by jams and dams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Flooding extent caused by jams and dams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107</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River icings (</w:t>
            </w:r>
            <w:proofErr w:type="spellStart"/>
            <w:r w:rsidRPr="00BF3142">
              <w:rPr>
                <w:sz w:val="18"/>
                <w:szCs w:val="18"/>
                <w:lang w:eastAsia="zh-CN"/>
              </w:rPr>
              <w:t>aufeis</w:t>
            </w:r>
            <w:proofErr w:type="spellEnd"/>
            <w:r w:rsidRPr="00BF3142">
              <w:rPr>
                <w:sz w:val="18"/>
                <w:szCs w:val="18"/>
                <w:lang w:eastAsia="zh-CN"/>
              </w:rPr>
              <w: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River icings (</w:t>
            </w:r>
            <w:proofErr w:type="spellStart"/>
            <w:r w:rsidRPr="00E63ABE">
              <w:rPr>
                <w:sz w:val="18"/>
                <w:szCs w:val="18"/>
                <w:lang w:eastAsia="zh-CN"/>
              </w:rPr>
              <w:t>aufeis</w:t>
            </w:r>
            <w:proofErr w:type="spellEnd"/>
            <w:r w:rsidRPr="00E63ABE">
              <w:rPr>
                <w:sz w:val="18"/>
                <w:szCs w:val="18"/>
                <w:lang w:eastAsia="zh-CN"/>
              </w:rPr>
              <w: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108</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Maximum level</w:t>
            </w:r>
          </w:p>
        </w:tc>
        <w:tc>
          <w:tcPr>
            <w:tcW w:w="5103" w:type="dxa"/>
            <w:shd w:val="clear" w:color="auto" w:fill="auto"/>
          </w:tcPr>
          <w:p w:rsidR="003A6D14" w:rsidRPr="00E9638A"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R</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Maximum level</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109</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Areal extent of floating/grounded ice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sz w:val="18"/>
                <w:szCs w:val="18"/>
                <w:lang w:eastAsia="zh-CN"/>
              </w:rPr>
            </w:pPr>
            <w:r w:rsidRPr="00C725D0">
              <w:rPr>
                <w:rFonts w:eastAsiaTheme="minorEastAsia" w:hint="eastAsia"/>
                <w:sz w:val="18"/>
                <w:szCs w:val="18"/>
                <w:lang w:eastAsia="zh-CN"/>
              </w:rPr>
              <w:t>M-w</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Areal extent of floating/grounded ice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lastRenderedPageBreak/>
              <w:t>110</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surface temperature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surface temperature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111</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openings (leads, polynyas, cracks)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openings (leads, polynyas, cracks)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112</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deformation (divergence/convergence)</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deformation (divergence/convergence)</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113</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height</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height</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114</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ridge cover (concentration of ice ridges)</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M-d</w:t>
            </w:r>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ridge cover (concentration of ice ridges)</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Default="003A6D14" w:rsidP="004F62A5">
            <w:pPr>
              <w:rPr>
                <w:sz w:val="18"/>
                <w:szCs w:val="18"/>
                <w:lang w:eastAsia="zh-CN"/>
              </w:rPr>
            </w:pPr>
            <w:r>
              <w:rPr>
                <w:rFonts w:hint="eastAsia"/>
                <w:sz w:val="18"/>
                <w:szCs w:val="18"/>
                <w:lang w:eastAsia="zh-CN"/>
              </w:rPr>
              <w:t>115</w:t>
            </w:r>
          </w:p>
        </w:tc>
        <w:tc>
          <w:tcPr>
            <w:tcW w:w="1985" w:type="dxa"/>
            <w:shd w:val="clear" w:color="auto" w:fill="auto"/>
          </w:tcPr>
          <w:p w:rsidR="003A6D14" w:rsidRPr="00BF3142" w:rsidRDefault="003A6D14" w:rsidP="004F62A5">
            <w:pPr>
              <w:spacing w:line="276" w:lineRule="auto"/>
              <w:rPr>
                <w:sz w:val="18"/>
                <w:szCs w:val="18"/>
                <w:lang w:eastAsia="zh-CN"/>
              </w:rPr>
            </w:pPr>
            <w:r w:rsidRPr="00BF3142">
              <w:rPr>
                <w:sz w:val="18"/>
                <w:szCs w:val="18"/>
                <w:lang w:eastAsia="zh-CN"/>
              </w:rPr>
              <w:t>Ice stratigraphy</w:t>
            </w:r>
          </w:p>
        </w:tc>
        <w:tc>
          <w:tcPr>
            <w:tcW w:w="5103" w:type="dxa"/>
            <w:shd w:val="clear" w:color="auto" w:fill="auto"/>
          </w:tcPr>
          <w:p w:rsidR="003A6D14" w:rsidRPr="007C6427" w:rsidRDefault="003A6D14" w:rsidP="004F62A5">
            <w:pPr>
              <w:spacing w:line="276" w:lineRule="auto"/>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spacing w:line="276" w:lineRule="auto"/>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spacing w:line="276" w:lineRule="auto"/>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8A0247">
            <w:pPr>
              <w:spacing w:line="276" w:lineRule="auto"/>
              <w:rPr>
                <w:rFonts w:eastAsiaTheme="minorEastAsia"/>
                <w:sz w:val="18"/>
                <w:szCs w:val="18"/>
                <w:lang w:eastAsia="zh-CN"/>
              </w:rPr>
            </w:pPr>
            <w:r w:rsidRPr="00C725D0">
              <w:rPr>
                <w:rFonts w:eastAsiaTheme="minorEastAsia" w:hint="eastAsia"/>
                <w:sz w:val="18"/>
                <w:szCs w:val="18"/>
                <w:lang w:eastAsia="zh-CN"/>
              </w:rPr>
              <w:t>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spacing w:line="276" w:lineRule="auto"/>
              <w:rPr>
                <w:sz w:val="18"/>
                <w:szCs w:val="18"/>
                <w:lang w:eastAsia="zh-CN"/>
              </w:rPr>
            </w:pPr>
            <w:r w:rsidRPr="00E63ABE">
              <w:rPr>
                <w:sz w:val="18"/>
                <w:szCs w:val="18"/>
                <w:lang w:eastAsia="zh-CN"/>
              </w:rPr>
              <w:t>Ice stratigraphy</w:t>
            </w:r>
          </w:p>
        </w:tc>
        <w:tc>
          <w:tcPr>
            <w:tcW w:w="2348" w:type="dxa"/>
            <w:shd w:val="clear" w:color="auto" w:fill="auto"/>
          </w:tcPr>
          <w:p w:rsidR="003A6D14" w:rsidRPr="00C725D0" w:rsidRDefault="003A6D14" w:rsidP="004F62A5">
            <w:pPr>
              <w:spacing w:line="276" w:lineRule="auto"/>
              <w:rPr>
                <w:rFonts w:eastAsiaTheme="minorEastAsia"/>
                <w:sz w:val="18"/>
                <w:szCs w:val="18"/>
                <w:lang w:eastAsia="zh-CN"/>
              </w:rPr>
            </w:pPr>
            <w:r w:rsidRPr="00C725D0">
              <w:rPr>
                <w:rFonts w:eastAsiaTheme="minorEastAsia" w:hint="eastAsia"/>
                <w:sz w:val="18"/>
                <w:szCs w:val="18"/>
                <w:lang w:eastAsia="zh-CN"/>
              </w:rPr>
              <w:t>/</w:t>
            </w:r>
          </w:p>
        </w:tc>
      </w:tr>
      <w:tr w:rsidR="003A6D14" w:rsidRPr="00E645C1" w:rsidTr="00C2136A">
        <w:trPr>
          <w:trHeight w:val="113"/>
          <w:jc w:val="center"/>
        </w:trPr>
        <w:tc>
          <w:tcPr>
            <w:tcW w:w="525" w:type="dxa"/>
            <w:shd w:val="clear" w:color="auto" w:fill="auto"/>
          </w:tcPr>
          <w:p w:rsidR="003A6D14" w:rsidRPr="006D26FF" w:rsidRDefault="003A6D14" w:rsidP="004640C3">
            <w:pPr>
              <w:rPr>
                <w:sz w:val="18"/>
                <w:szCs w:val="18"/>
                <w:lang w:eastAsia="zh-CN"/>
              </w:rPr>
            </w:pPr>
            <w:r w:rsidRPr="006D26FF">
              <w:rPr>
                <w:sz w:val="18"/>
                <w:szCs w:val="18"/>
                <w:lang w:eastAsia="zh-CN"/>
              </w:rPr>
              <w:t>116</w:t>
            </w:r>
          </w:p>
        </w:tc>
        <w:tc>
          <w:tcPr>
            <w:tcW w:w="1985" w:type="dxa"/>
            <w:shd w:val="clear" w:color="auto" w:fill="auto"/>
          </w:tcPr>
          <w:p w:rsidR="003A6D14" w:rsidRPr="00BF3142" w:rsidRDefault="003A6D14" w:rsidP="004640C3">
            <w:pPr>
              <w:rPr>
                <w:sz w:val="18"/>
                <w:szCs w:val="18"/>
                <w:lang w:eastAsia="zh-CN"/>
              </w:rPr>
            </w:pPr>
            <w:r w:rsidRPr="00BF3142">
              <w:rPr>
                <w:sz w:val="18"/>
                <w:szCs w:val="18"/>
                <w:lang w:eastAsia="zh-CN"/>
              </w:rPr>
              <w:t>Ice temperature profile (vertical)</w:t>
            </w:r>
          </w:p>
        </w:tc>
        <w:tc>
          <w:tcPr>
            <w:tcW w:w="5103" w:type="dxa"/>
            <w:shd w:val="clear" w:color="auto" w:fill="auto"/>
          </w:tcPr>
          <w:p w:rsidR="003A6D14" w:rsidRPr="007C6427" w:rsidRDefault="003A6D14" w:rsidP="004640C3">
            <w:pPr>
              <w:rPr>
                <w:rFonts w:eastAsiaTheme="minorEastAsia"/>
                <w:sz w:val="18"/>
                <w:szCs w:val="18"/>
                <w:lang w:eastAsia="zh-CN"/>
              </w:rPr>
            </w:pPr>
            <w:r>
              <w:rPr>
                <w:rFonts w:eastAsiaTheme="minorEastAsia" w:hint="eastAsia"/>
                <w:sz w:val="18"/>
                <w:szCs w:val="18"/>
                <w:lang w:eastAsia="zh-CN"/>
              </w:rPr>
              <w:t>/</w:t>
            </w:r>
          </w:p>
        </w:tc>
        <w:tc>
          <w:tcPr>
            <w:tcW w:w="1047" w:type="dxa"/>
          </w:tcPr>
          <w:p w:rsidR="003A6D14" w:rsidRPr="008820D9" w:rsidRDefault="003A6D14" w:rsidP="00C26782">
            <w:pPr>
              <w:rPr>
                <w:rFonts w:eastAsiaTheme="minorEastAsia"/>
                <w:sz w:val="18"/>
                <w:szCs w:val="18"/>
                <w:lang w:eastAsia="zh-CN"/>
              </w:rPr>
            </w:pPr>
            <w:r>
              <w:rPr>
                <w:rFonts w:eastAsiaTheme="minorEastAsia" w:hint="eastAsia"/>
                <w:sz w:val="18"/>
                <w:szCs w:val="18"/>
                <w:lang w:eastAsia="zh-CN"/>
              </w:rPr>
              <w:t>/</w:t>
            </w:r>
          </w:p>
        </w:tc>
        <w:tc>
          <w:tcPr>
            <w:tcW w:w="992" w:type="dxa"/>
          </w:tcPr>
          <w:p w:rsidR="003A6D14" w:rsidRPr="002A0101" w:rsidRDefault="003A6D14" w:rsidP="00B95D5E">
            <w:pPr>
              <w:rPr>
                <w:rFonts w:eastAsiaTheme="minorEastAsia"/>
                <w:sz w:val="18"/>
                <w:szCs w:val="18"/>
                <w:lang w:eastAsia="zh-CN"/>
              </w:rPr>
            </w:pPr>
            <w:r w:rsidRPr="002A0101">
              <w:rPr>
                <w:rFonts w:eastAsiaTheme="minorEastAsia" w:hint="eastAsia"/>
                <w:sz w:val="18"/>
                <w:szCs w:val="18"/>
                <w:lang w:eastAsia="zh-CN"/>
              </w:rPr>
              <w:t>D</w:t>
            </w:r>
          </w:p>
        </w:tc>
        <w:tc>
          <w:tcPr>
            <w:tcW w:w="1605" w:type="dxa"/>
          </w:tcPr>
          <w:p w:rsidR="003A6D14" w:rsidRPr="00C725D0" w:rsidRDefault="003A6D14" w:rsidP="004E6E98">
            <w:pPr>
              <w:spacing w:line="276" w:lineRule="auto"/>
              <w:rPr>
                <w:rFonts w:eastAsiaTheme="minorEastAsia"/>
                <w:sz w:val="18"/>
                <w:szCs w:val="18"/>
                <w:lang w:eastAsia="zh-CN"/>
              </w:rPr>
            </w:pPr>
            <w:r w:rsidRPr="00C725D0">
              <w:rPr>
                <w:rFonts w:eastAsiaTheme="minorEastAsia" w:hint="eastAsia"/>
                <w:sz w:val="18"/>
                <w:szCs w:val="18"/>
                <w:lang w:eastAsia="zh-CN"/>
              </w:rPr>
              <w:t>A-h, M-</w:t>
            </w:r>
            <w:proofErr w:type="spellStart"/>
            <w:r w:rsidRPr="00C725D0">
              <w:rPr>
                <w:rFonts w:eastAsiaTheme="minorEastAsia" w:hint="eastAsia"/>
                <w:sz w:val="18"/>
                <w:szCs w:val="18"/>
                <w:lang w:eastAsia="zh-CN"/>
              </w:rPr>
              <w:t>bw</w:t>
            </w:r>
            <w:proofErr w:type="spellEnd"/>
          </w:p>
        </w:tc>
        <w:tc>
          <w:tcPr>
            <w:tcW w:w="2080" w:type="dxa"/>
          </w:tcPr>
          <w:p w:rsidR="003A6D14" w:rsidRPr="00E63ABE" w:rsidRDefault="003A6D14" w:rsidP="004E6E98">
            <w:pPr>
              <w:rPr>
                <w:sz w:val="18"/>
                <w:szCs w:val="18"/>
                <w:lang w:eastAsia="zh-CN"/>
              </w:rPr>
            </w:pPr>
            <w:r w:rsidRPr="00E63ABE">
              <w:rPr>
                <w:sz w:val="18"/>
                <w:szCs w:val="18"/>
                <w:lang w:eastAsia="zh-CN"/>
              </w:rPr>
              <w:t>Ice temperature profile (vertical)</w:t>
            </w:r>
          </w:p>
        </w:tc>
        <w:tc>
          <w:tcPr>
            <w:tcW w:w="2348" w:type="dxa"/>
            <w:shd w:val="clear" w:color="auto" w:fill="auto"/>
          </w:tcPr>
          <w:p w:rsidR="003A6D14" w:rsidRPr="00C725D0" w:rsidRDefault="003A6D14" w:rsidP="004640C3">
            <w:pPr>
              <w:rPr>
                <w:rFonts w:eastAsiaTheme="minorEastAsia"/>
                <w:sz w:val="18"/>
                <w:szCs w:val="18"/>
                <w:lang w:eastAsia="zh-CN"/>
              </w:rPr>
            </w:pPr>
            <w:r w:rsidRPr="00C725D0">
              <w:rPr>
                <w:rFonts w:eastAsiaTheme="minorEastAsia" w:hint="eastAsia"/>
                <w:sz w:val="18"/>
                <w:szCs w:val="18"/>
                <w:lang w:eastAsia="zh-CN"/>
              </w:rPr>
              <w:t>/</w:t>
            </w:r>
          </w:p>
        </w:tc>
      </w:tr>
    </w:tbl>
    <w:p w:rsidR="00D427FB" w:rsidRDefault="00D427FB" w:rsidP="00D427FB">
      <w:pPr>
        <w:textAlignment w:val="baseline"/>
        <w:rPr>
          <w:rFonts w:ascii="Calibri" w:eastAsiaTheme="minorEastAsia" w:hAnsi="Calibri"/>
          <w:b/>
          <w:bCs/>
          <w:color w:val="000000"/>
          <w:sz w:val="24"/>
          <w:szCs w:val="24"/>
          <w:lang w:eastAsia="zh-CN"/>
        </w:rPr>
      </w:pPr>
      <w:bookmarkStart w:id="16" w:name="Annex2"/>
    </w:p>
    <w:p w:rsidR="00D427FB" w:rsidRDefault="00D427FB" w:rsidP="00D427FB">
      <w:pPr>
        <w:textAlignment w:val="baseline"/>
        <w:rPr>
          <w:rFonts w:ascii="Calibri" w:eastAsiaTheme="minorEastAsia" w:hAnsi="Calibri"/>
          <w:b/>
          <w:bCs/>
          <w:color w:val="000000"/>
          <w:sz w:val="24"/>
          <w:szCs w:val="24"/>
          <w:lang w:eastAsia="zh-CN"/>
        </w:rPr>
      </w:pPr>
      <w:r>
        <w:rPr>
          <w:rFonts w:ascii="Calibri" w:eastAsiaTheme="minorEastAsia" w:hAnsi="Calibri" w:hint="eastAsia"/>
          <w:b/>
          <w:bCs/>
          <w:color w:val="000000"/>
          <w:sz w:val="24"/>
          <w:szCs w:val="24"/>
          <w:lang w:eastAsia="zh-CN"/>
        </w:rPr>
        <w:t xml:space="preserve">Note: </w:t>
      </w:r>
    </w:p>
    <w:p w:rsidR="00D427FB" w:rsidRDefault="00D427FB" w:rsidP="00D427FB">
      <w:pPr>
        <w:textAlignment w:val="baseline"/>
        <w:rPr>
          <w:rFonts w:ascii="Calibri" w:eastAsiaTheme="minorEastAsia" w:hAnsi="Calibri"/>
          <w:b/>
          <w:bCs/>
          <w:color w:val="000000"/>
          <w:sz w:val="24"/>
          <w:szCs w:val="24"/>
          <w:lang w:eastAsia="zh-CN"/>
        </w:rPr>
      </w:pPr>
      <w:r w:rsidRPr="00EF2EA0">
        <w:rPr>
          <w:rFonts w:ascii="Calibri" w:eastAsiaTheme="minorEastAsia" w:hAnsi="Calibri"/>
          <w:b/>
          <w:bCs/>
          <w:color w:val="000000"/>
          <w:sz w:val="24"/>
          <w:szCs w:val="24"/>
          <w:lang w:eastAsia="zh-CN"/>
        </w:rPr>
        <w:t xml:space="preserve">Blue </w:t>
      </w:r>
      <w:r>
        <w:rPr>
          <w:rFonts w:ascii="Calibri" w:eastAsiaTheme="minorEastAsia" w:hAnsi="Calibri" w:hint="eastAsia"/>
          <w:b/>
          <w:bCs/>
          <w:color w:val="000000"/>
          <w:sz w:val="24"/>
          <w:szCs w:val="24"/>
          <w:lang w:eastAsia="zh-CN"/>
        </w:rPr>
        <w:t xml:space="preserve">and red </w:t>
      </w:r>
      <w:r>
        <w:rPr>
          <w:rFonts w:ascii="Calibri" w:eastAsiaTheme="minorEastAsia" w:hAnsi="Calibri"/>
          <w:b/>
          <w:bCs/>
          <w:color w:val="000000"/>
          <w:sz w:val="24"/>
          <w:szCs w:val="24"/>
          <w:lang w:eastAsia="zh-CN"/>
        </w:rPr>
        <w:t>shading/fill indicate</w:t>
      </w:r>
      <w:r w:rsidRPr="00EF2EA0">
        <w:rPr>
          <w:rFonts w:ascii="Calibri" w:eastAsiaTheme="minorEastAsia" w:hAnsi="Calibri"/>
          <w:b/>
          <w:bCs/>
          <w:color w:val="000000"/>
          <w:sz w:val="24"/>
          <w:szCs w:val="24"/>
          <w:lang w:eastAsia="zh-CN"/>
        </w:rPr>
        <w:t xml:space="preserve"> recommended</w:t>
      </w:r>
      <w:r>
        <w:rPr>
          <w:rFonts w:ascii="Calibri" w:eastAsiaTheme="minorEastAsia" w:hAnsi="Calibri" w:hint="eastAsia"/>
          <w:b/>
          <w:bCs/>
          <w:color w:val="000000"/>
          <w:sz w:val="24"/>
          <w:szCs w:val="24"/>
          <w:lang w:eastAsia="zh-CN"/>
        </w:rPr>
        <w:t xml:space="preserve"> and desired</w:t>
      </w:r>
      <w:r w:rsidRPr="00EF2EA0">
        <w:rPr>
          <w:rFonts w:ascii="Calibri" w:eastAsiaTheme="minorEastAsia" w:hAnsi="Calibri"/>
          <w:b/>
          <w:bCs/>
          <w:color w:val="000000"/>
          <w:sz w:val="24"/>
          <w:szCs w:val="24"/>
          <w:lang w:eastAsia="zh-CN"/>
        </w:rPr>
        <w:t xml:space="preserve"> measurements</w:t>
      </w:r>
      <w:r>
        <w:rPr>
          <w:rFonts w:ascii="Calibri" w:eastAsiaTheme="minorEastAsia" w:hAnsi="Calibri" w:hint="eastAsia"/>
          <w:b/>
          <w:bCs/>
          <w:color w:val="000000"/>
          <w:sz w:val="24"/>
          <w:szCs w:val="24"/>
          <w:lang w:eastAsia="zh-CN"/>
        </w:rPr>
        <w:t>, respectively.</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A: automatic, M: manual</w:t>
      </w:r>
    </w:p>
    <w:p w:rsidR="00D427FB" w:rsidRDefault="00D427FB" w:rsidP="00D427FB">
      <w:pPr>
        <w:textAlignment w:val="baseline"/>
        <w:rPr>
          <w:rFonts w:ascii="Calibri" w:eastAsiaTheme="minorEastAsia" w:hAnsi="Calibri"/>
          <w:b/>
          <w:bCs/>
          <w:color w:val="000000"/>
          <w:sz w:val="24"/>
          <w:szCs w:val="24"/>
          <w:lang w:eastAsia="zh-CN"/>
        </w:rPr>
      </w:pPr>
      <w:r w:rsidRPr="00F11BBF">
        <w:rPr>
          <w:rFonts w:ascii="Calibri" w:eastAsiaTheme="minorEastAsia" w:hAnsi="Calibri"/>
          <w:b/>
          <w:bCs/>
          <w:color w:val="000000"/>
          <w:sz w:val="24"/>
          <w:szCs w:val="24"/>
          <w:lang w:eastAsia="zh-CN"/>
        </w:rPr>
        <w:t>S: snow, G: glaciers, IS: ice sheets, ISV: ice shelves, P: permafrost, SFG: seasonally frozen ground, SI: sea ice, LRI: lake and river ice</w:t>
      </w:r>
    </w:p>
    <w:p w:rsidR="00D427FB" w:rsidRPr="00B402AE" w:rsidRDefault="00613622" w:rsidP="00D427FB">
      <w:pPr>
        <w:textAlignment w:val="baseline"/>
        <w:rPr>
          <w:rFonts w:ascii="Calibri" w:eastAsiaTheme="minorEastAsia" w:hAnsi="Calibri"/>
          <w:b/>
          <w:bCs/>
          <w:color w:val="000000"/>
          <w:sz w:val="24"/>
          <w:szCs w:val="24"/>
          <w:lang w:eastAsia="zh-CN"/>
        </w:rPr>
      </w:pPr>
      <w:r>
        <w:rPr>
          <w:rFonts w:ascii="Calibri" w:eastAsiaTheme="minorEastAsia" w:hAnsi="Calibri"/>
          <w:b/>
          <w:bCs/>
          <w:color w:val="000000"/>
          <w:sz w:val="24"/>
          <w:szCs w:val="24"/>
          <w:lang w:eastAsia="zh-CN"/>
        </w:rPr>
        <w:t>h</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hourly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d</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daily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w</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weekly</w:t>
      </w:r>
      <w:r w:rsidR="00D427FB">
        <w:rPr>
          <w:rFonts w:ascii="Calibri" w:eastAsiaTheme="minorEastAsia" w:hAnsi="Calibri" w:hint="eastAsia"/>
          <w:b/>
          <w:bCs/>
          <w:color w:val="000000"/>
          <w:sz w:val="24"/>
          <w:szCs w:val="24"/>
          <w:lang w:eastAsia="zh-CN"/>
        </w:rPr>
        <w:t xml:space="preserve">; </w:t>
      </w:r>
      <w:proofErr w:type="spellStart"/>
      <w:r>
        <w:rPr>
          <w:rFonts w:ascii="Calibri" w:eastAsiaTheme="minorEastAsia" w:hAnsi="Calibri"/>
          <w:b/>
          <w:bCs/>
          <w:color w:val="000000"/>
          <w:sz w:val="24"/>
          <w:szCs w:val="24"/>
          <w:lang w:eastAsia="zh-CN"/>
        </w:rPr>
        <w:t>bw</w:t>
      </w:r>
      <w:proofErr w:type="spellEnd"/>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bi-weekly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Pr>
          <w:rFonts w:ascii="Calibri" w:eastAsiaTheme="minorEastAsia" w:hAnsi="Calibri"/>
          <w:b/>
          <w:bCs/>
          <w:color w:val="000000"/>
          <w:sz w:val="24"/>
          <w:szCs w:val="24"/>
          <w:lang w:eastAsia="zh-CN"/>
        </w:rPr>
        <w:t>monthly</w:t>
      </w:r>
      <w:r w:rsidR="00D427FB">
        <w:rPr>
          <w:rFonts w:ascii="Calibri" w:eastAsiaTheme="minorEastAsia" w:hAnsi="Calibri" w:hint="eastAsia"/>
          <w:b/>
          <w:bCs/>
          <w:color w:val="000000"/>
          <w:sz w:val="24"/>
          <w:szCs w:val="24"/>
          <w:lang w:eastAsia="zh-CN"/>
        </w:rPr>
        <w:t xml:space="preserve">; </w:t>
      </w:r>
      <w:r w:rsidR="0034682E">
        <w:rPr>
          <w:rFonts w:ascii="Calibri" w:eastAsiaTheme="minorEastAsia" w:hAnsi="Calibri" w:hint="eastAsia"/>
          <w:b/>
          <w:bCs/>
          <w:color w:val="000000"/>
          <w:sz w:val="24"/>
          <w:szCs w:val="24"/>
          <w:lang w:eastAsia="zh-CN"/>
        </w:rPr>
        <w:t xml:space="preserve">s: seasonally; </w:t>
      </w:r>
      <w:r w:rsidR="00D427FB">
        <w:rPr>
          <w:rFonts w:ascii="Calibri" w:eastAsiaTheme="minorEastAsia" w:hAnsi="Calibri" w:hint="eastAsia"/>
          <w:b/>
          <w:bCs/>
          <w:color w:val="000000"/>
          <w:sz w:val="24"/>
          <w:szCs w:val="24"/>
          <w:lang w:eastAsia="zh-CN"/>
        </w:rPr>
        <w:t>6</w:t>
      </w:r>
      <w:r>
        <w:rPr>
          <w:rFonts w:ascii="Calibri" w:eastAsiaTheme="minorEastAsia" w:hAnsi="Calibri" w:hint="eastAsia"/>
          <w:b/>
          <w:bCs/>
          <w:color w:val="000000"/>
          <w:sz w:val="24"/>
          <w:szCs w:val="24"/>
          <w:lang w:eastAsia="zh-CN"/>
        </w:rPr>
        <w:t>m</w:t>
      </w:r>
      <w:r w:rsidR="00D427FB">
        <w:rPr>
          <w:rFonts w:ascii="Calibri" w:eastAsiaTheme="minorEastAsia" w:hAnsi="Calibri" w:hint="eastAsia"/>
          <w:b/>
          <w:bCs/>
          <w:color w:val="000000"/>
          <w:sz w:val="24"/>
          <w:szCs w:val="24"/>
          <w:lang w:eastAsia="zh-CN"/>
        </w:rPr>
        <w:t xml:space="preserve">: </w:t>
      </w:r>
      <w:r w:rsidR="00D427FB" w:rsidRPr="00B402AE">
        <w:rPr>
          <w:rFonts w:ascii="Calibri" w:eastAsiaTheme="minorEastAsia" w:hAnsi="Calibri"/>
          <w:b/>
          <w:bCs/>
          <w:color w:val="000000"/>
          <w:sz w:val="24"/>
          <w:szCs w:val="24"/>
          <w:lang w:eastAsia="zh-CN"/>
        </w:rPr>
        <w:t>half-yearly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yearly</w:t>
      </w:r>
      <w:r w:rsidR="00D427FB">
        <w:rPr>
          <w:rFonts w:ascii="Calibri" w:eastAsiaTheme="minorEastAsia" w:hAnsi="Calibri" w:hint="eastAsia"/>
          <w:b/>
          <w:bCs/>
          <w:color w:val="000000"/>
          <w:sz w:val="24"/>
          <w:szCs w:val="24"/>
          <w:lang w:eastAsia="zh-CN"/>
        </w:rPr>
        <w:t xml:space="preserve">; </w:t>
      </w:r>
      <w:r>
        <w:rPr>
          <w:rFonts w:ascii="Calibri" w:eastAsiaTheme="minorEastAsia" w:hAnsi="Calibri"/>
          <w:b/>
          <w:bCs/>
          <w:color w:val="000000"/>
          <w:sz w:val="24"/>
          <w:szCs w:val="24"/>
          <w:lang w:eastAsia="zh-CN"/>
        </w:rPr>
        <w:t>my</w:t>
      </w:r>
      <w:r w:rsidR="00D427FB">
        <w:rPr>
          <w:rFonts w:ascii="Calibri" w:eastAsiaTheme="minorEastAsia" w:hAnsi="Calibri" w:hint="eastAsia"/>
          <w:b/>
          <w:bCs/>
          <w:color w:val="000000"/>
          <w:sz w:val="24"/>
          <w:szCs w:val="24"/>
          <w:lang w:eastAsia="zh-CN"/>
        </w:rPr>
        <w:t>:</w:t>
      </w:r>
      <w:r w:rsidR="00D427FB" w:rsidRPr="00B402AE">
        <w:rPr>
          <w:rFonts w:ascii="Calibri" w:eastAsiaTheme="minorEastAsia" w:hAnsi="Calibri"/>
          <w:b/>
          <w:bCs/>
          <w:color w:val="000000"/>
          <w:sz w:val="24"/>
          <w:szCs w:val="24"/>
          <w:lang w:eastAsia="zh-CN"/>
        </w:rPr>
        <w:t xml:space="preserve"> multi-year </w:t>
      </w:r>
    </w:p>
    <w:p w:rsidR="00B402AE" w:rsidRPr="00EF2EA0" w:rsidRDefault="00D427FB" w:rsidP="001F0911">
      <w:pPr>
        <w:textAlignment w:val="baseline"/>
        <w:rPr>
          <w:rFonts w:ascii="Calibri" w:eastAsiaTheme="minorEastAsia" w:hAnsi="Calibri"/>
          <w:b/>
          <w:bCs/>
          <w:color w:val="000000"/>
          <w:sz w:val="24"/>
          <w:szCs w:val="24"/>
          <w:lang w:eastAsia="zh-CN"/>
        </w:rPr>
        <w:sectPr w:rsidR="00B402AE" w:rsidRPr="00EF2EA0" w:rsidSect="004F62A5">
          <w:pgSz w:w="16839" w:h="11907" w:orient="landscape" w:code="9"/>
          <w:pgMar w:top="1440" w:right="1440" w:bottom="1440" w:left="1440" w:header="709" w:footer="709" w:gutter="0"/>
          <w:cols w:space="708"/>
          <w:docGrid w:linePitch="360"/>
        </w:sectPr>
      </w:pPr>
      <w:r>
        <w:rPr>
          <w:rFonts w:ascii="Calibri" w:eastAsiaTheme="minorEastAsia" w:hAnsi="Calibri"/>
          <w:b/>
          <w:bCs/>
          <w:color w:val="000000"/>
          <w:sz w:val="24"/>
          <w:szCs w:val="24"/>
          <w:lang w:eastAsia="zh-CN"/>
        </w:rPr>
        <w:br w:type="textWrapping" w:clear="all"/>
      </w:r>
    </w:p>
    <w:p w:rsidR="00B075A6" w:rsidRDefault="00B075A6" w:rsidP="00B075A6">
      <w:pPr>
        <w:pStyle w:val="Caption"/>
        <w:keepNext/>
      </w:pPr>
      <w:r>
        <w:lastRenderedPageBreak/>
        <w:t xml:space="preserve">Table </w:t>
      </w:r>
      <w:r w:rsidR="008A4C53">
        <w:fldChar w:fldCharType="begin"/>
      </w:r>
      <w:r>
        <w:instrText xml:space="preserve"> SEQ Table \* ARABIC </w:instrText>
      </w:r>
      <w:r w:rsidR="008A4C53">
        <w:fldChar w:fldCharType="separate"/>
      </w:r>
      <w:r>
        <w:rPr>
          <w:noProof/>
        </w:rPr>
        <w:t>2</w:t>
      </w:r>
      <w:r w:rsidR="008A4C53">
        <w:fldChar w:fldCharType="end"/>
      </w:r>
      <w:r>
        <w:t xml:space="preserve">: </w:t>
      </w:r>
      <w:r w:rsidRPr="006B09CA">
        <w:t xml:space="preserve">Variables observed </w:t>
      </w:r>
      <w:r>
        <w:t>by</w:t>
      </w:r>
      <w:r w:rsidRPr="006B09CA">
        <w:t xml:space="preserve"> GCW stations</w:t>
      </w:r>
      <w:r>
        <w:t>, not identified by GCW in the 2017 list</w:t>
      </w:r>
    </w:p>
    <w:tbl>
      <w:tblPr>
        <w:tblW w:w="1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34"/>
        <w:gridCol w:w="1843"/>
        <w:gridCol w:w="5132"/>
        <w:gridCol w:w="3088"/>
      </w:tblGrid>
      <w:tr w:rsidR="00B075A6" w:rsidRPr="00981AE6" w:rsidTr="004F62A5">
        <w:trPr>
          <w:trHeight w:val="628"/>
          <w:jc w:val="center"/>
        </w:trPr>
        <w:tc>
          <w:tcPr>
            <w:tcW w:w="567" w:type="dxa"/>
            <w:shd w:val="clear" w:color="000000" w:fill="D9D9D9"/>
            <w:vAlign w:val="center"/>
          </w:tcPr>
          <w:p w:rsidR="00B075A6" w:rsidRDefault="00B075A6" w:rsidP="004F62A5">
            <w:pPr>
              <w:rPr>
                <w:rFonts w:ascii="Calibri" w:hAnsi="Calibri"/>
                <w:b/>
                <w:bCs/>
                <w:i/>
                <w:iCs/>
              </w:rPr>
            </w:pPr>
            <w:r>
              <w:rPr>
                <w:rFonts w:ascii="Calibri" w:hAnsi="Calibri" w:hint="eastAsia"/>
                <w:b/>
                <w:bCs/>
                <w:i/>
                <w:iCs/>
              </w:rPr>
              <w:t>No.</w:t>
            </w:r>
          </w:p>
        </w:tc>
        <w:tc>
          <w:tcPr>
            <w:tcW w:w="3134" w:type="dxa"/>
            <w:shd w:val="clear" w:color="000000" w:fill="D9D9D9"/>
            <w:vAlign w:val="center"/>
            <w:hideMark/>
          </w:tcPr>
          <w:p w:rsidR="00B075A6" w:rsidRPr="00981AE6" w:rsidRDefault="00B075A6" w:rsidP="004F62A5">
            <w:pPr>
              <w:rPr>
                <w:rFonts w:ascii="Calibri" w:hAnsi="Calibri"/>
                <w:b/>
                <w:bCs/>
                <w:i/>
                <w:iCs/>
              </w:rPr>
            </w:pPr>
            <w:proofErr w:type="spellStart"/>
            <w:r>
              <w:rPr>
                <w:rFonts w:ascii="Calibri" w:hAnsi="Calibri" w:hint="eastAsia"/>
                <w:b/>
                <w:bCs/>
                <w:i/>
                <w:iCs/>
              </w:rPr>
              <w:t>Cryo</w:t>
            </w:r>
            <w:proofErr w:type="spellEnd"/>
            <w:r>
              <w:rPr>
                <w:rFonts w:ascii="Calibri" w:hAnsi="Calibri" w:hint="eastAsia"/>
                <w:b/>
                <w:bCs/>
                <w:i/>
                <w:iCs/>
              </w:rPr>
              <w:t xml:space="preserve">. </w:t>
            </w:r>
            <w:r w:rsidRPr="00981AE6">
              <w:rPr>
                <w:rFonts w:ascii="Calibri" w:hAnsi="Calibri"/>
                <w:b/>
                <w:bCs/>
                <w:i/>
                <w:iCs/>
              </w:rPr>
              <w:t>variables</w:t>
            </w:r>
            <w:r w:rsidRPr="00981AE6">
              <w:rPr>
                <w:rFonts w:ascii="Calibri" w:hAnsi="Calibri" w:hint="eastAsia"/>
                <w:b/>
                <w:bCs/>
                <w:i/>
                <w:iCs/>
              </w:rPr>
              <w:t xml:space="preserve"> not in </w:t>
            </w:r>
            <w:r>
              <w:rPr>
                <w:rFonts w:ascii="Calibri" w:hAnsi="Calibri" w:hint="eastAsia"/>
                <w:b/>
                <w:bCs/>
                <w:i/>
                <w:iCs/>
              </w:rPr>
              <w:t xml:space="preserve">GCW </w:t>
            </w:r>
            <w:r w:rsidRPr="00981AE6">
              <w:rPr>
                <w:rFonts w:ascii="Calibri" w:hAnsi="Calibri" w:hint="eastAsia"/>
                <w:b/>
                <w:bCs/>
                <w:i/>
                <w:iCs/>
              </w:rPr>
              <w:t>2017 list</w:t>
            </w:r>
          </w:p>
        </w:tc>
        <w:tc>
          <w:tcPr>
            <w:tcW w:w="1843"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names</w:t>
            </w:r>
          </w:p>
        </w:tc>
        <w:tc>
          <w:tcPr>
            <w:tcW w:w="5132" w:type="dxa"/>
            <w:shd w:val="clear" w:color="000000" w:fill="D9D9D9"/>
            <w:vAlign w:val="center"/>
          </w:tcPr>
          <w:p w:rsidR="00B075A6" w:rsidRPr="00981AE6" w:rsidRDefault="00B075A6" w:rsidP="004F62A5">
            <w:pPr>
              <w:rPr>
                <w:rFonts w:ascii="Calibri" w:hAnsi="Calibri"/>
                <w:b/>
                <w:bCs/>
                <w:i/>
                <w:iCs/>
              </w:rPr>
            </w:pPr>
            <w:r>
              <w:rPr>
                <w:rFonts w:ascii="Calibri" w:hAnsi="Calibri"/>
                <w:b/>
                <w:bCs/>
                <w:i/>
                <w:iCs/>
              </w:rPr>
              <w:t>OSCAR/WIGOS current</w:t>
            </w:r>
            <w:r w:rsidRPr="00981AE6">
              <w:rPr>
                <w:rFonts w:ascii="Calibri" w:hAnsi="Calibri"/>
                <w:b/>
                <w:bCs/>
                <w:i/>
                <w:iCs/>
              </w:rPr>
              <w:t xml:space="preserve"> </w:t>
            </w:r>
            <w:r>
              <w:rPr>
                <w:rFonts w:ascii="Calibri" w:hAnsi="Calibri" w:hint="eastAsia"/>
                <w:b/>
                <w:bCs/>
                <w:i/>
                <w:iCs/>
              </w:rPr>
              <w:t>definitions</w:t>
            </w:r>
          </w:p>
        </w:tc>
        <w:tc>
          <w:tcPr>
            <w:tcW w:w="3088" w:type="dxa"/>
            <w:shd w:val="clear" w:color="000000" w:fill="D9D9D9"/>
            <w:vAlign w:val="center"/>
          </w:tcPr>
          <w:p w:rsidR="00B075A6" w:rsidRPr="00C10184" w:rsidRDefault="00B075A6" w:rsidP="004F62A5">
            <w:pPr>
              <w:rPr>
                <w:rFonts w:ascii="Calibri" w:hAnsi="Calibri"/>
                <w:b/>
                <w:bCs/>
                <w:i/>
                <w:iCs/>
              </w:rPr>
            </w:pPr>
            <w:r>
              <w:rPr>
                <w:rFonts w:ascii="Calibri" w:hAnsi="Calibri"/>
                <w:b/>
                <w:bCs/>
                <w:i/>
                <w:iCs/>
              </w:rPr>
              <w:t>Links to existing</w:t>
            </w:r>
            <w:r w:rsidRPr="00C10184">
              <w:rPr>
                <w:rFonts w:ascii="Calibri" w:hAnsi="Calibri"/>
                <w:b/>
                <w:bCs/>
                <w:i/>
                <w:iCs/>
              </w:rPr>
              <w:t xml:space="preserve"> variables</w:t>
            </w:r>
          </w:p>
        </w:tc>
      </w:tr>
      <w:tr w:rsidR="00B075A6" w:rsidRPr="00A77C67" w:rsidTr="004F62A5">
        <w:trPr>
          <w:trHeight w:val="300"/>
          <w:jc w:val="center"/>
        </w:trPr>
        <w:tc>
          <w:tcPr>
            <w:tcW w:w="10676" w:type="dxa"/>
            <w:gridSpan w:val="4"/>
          </w:tcPr>
          <w:p w:rsidR="00B075A6" w:rsidRDefault="00B075A6" w:rsidP="004F62A5">
            <w:pPr>
              <w:rPr>
                <w:rFonts w:ascii="Calibri" w:hAnsi="Calibri"/>
                <w:b/>
                <w:bCs/>
                <w:i/>
                <w:iCs/>
              </w:rPr>
            </w:pPr>
          </w:p>
          <w:p w:rsidR="00B075A6" w:rsidRDefault="00B075A6" w:rsidP="004F62A5">
            <w:pPr>
              <w:rPr>
                <w:rFonts w:ascii="Calibri" w:hAnsi="Calibri"/>
                <w:b/>
                <w:bCs/>
                <w:i/>
                <w:iCs/>
              </w:rPr>
            </w:pPr>
            <w:r>
              <w:rPr>
                <w:rFonts w:ascii="Calibri" w:hAnsi="Calibri" w:hint="eastAsia"/>
                <w:b/>
                <w:bCs/>
                <w:i/>
                <w:iCs/>
              </w:rPr>
              <w:t>SNOW AND SOLID PRECIPITATION</w:t>
            </w:r>
          </w:p>
          <w:p w:rsidR="00B075A6" w:rsidRPr="00A77C67" w:rsidRDefault="00B075A6" w:rsidP="004F62A5">
            <w:pPr>
              <w:rPr>
                <w:rFonts w:ascii="Calibri" w:hAnsi="Calibri"/>
                <w:b/>
                <w:bCs/>
                <w:i/>
                <w:iCs/>
              </w:rPr>
            </w:pPr>
          </w:p>
        </w:tc>
        <w:tc>
          <w:tcPr>
            <w:tcW w:w="3088" w:type="dxa"/>
          </w:tcPr>
          <w:p w:rsidR="00B075A6" w:rsidRDefault="00B075A6" w:rsidP="004F62A5">
            <w:pPr>
              <w:rPr>
                <w:rFonts w:ascii="Calibri" w:hAnsi="Calibri"/>
                <w:b/>
                <w:bCs/>
                <w:i/>
                <w:iCs/>
              </w:rPr>
            </w:pP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1</w:t>
            </w:r>
          </w:p>
        </w:tc>
        <w:tc>
          <w:tcPr>
            <w:tcW w:w="3134" w:type="dxa"/>
            <w:shd w:val="clear" w:color="auto" w:fill="auto"/>
          </w:tcPr>
          <w:p w:rsidR="00B075A6" w:rsidRPr="00EF6965" w:rsidRDefault="00B075A6" w:rsidP="004F62A5">
            <w:pPr>
              <w:rPr>
                <w:rFonts w:ascii="Calibri" w:hAnsi="Calibri"/>
              </w:rPr>
            </w:pPr>
            <w:r>
              <w:rPr>
                <w:rFonts w:ascii="Calibri" w:hAnsi="Calibri" w:hint="eastAsia"/>
              </w:rPr>
              <w:t>snow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“Snow Albedo”, “”Snow free albedo”, “Maximum snow albedo”</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2</w:t>
            </w:r>
          </w:p>
        </w:tc>
        <w:tc>
          <w:tcPr>
            <w:tcW w:w="3134" w:type="dxa"/>
            <w:shd w:val="clear" w:color="auto" w:fill="auto"/>
          </w:tcPr>
          <w:p w:rsidR="00B075A6" w:rsidRDefault="00B075A6" w:rsidP="004F62A5">
            <w:pPr>
              <w:rPr>
                <w:rFonts w:ascii="Calibri" w:hAnsi="Calibri"/>
              </w:rPr>
            </w:pPr>
            <w:r w:rsidRPr="00765092">
              <w:rPr>
                <w:rFonts w:ascii="Calibri" w:hAnsi="Calibri"/>
              </w:rPr>
              <w:t>snow density</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C241D5">
              <w:rPr>
                <w:rFonts w:ascii="Calibri" w:hAnsi="Calibri"/>
              </w:rPr>
              <w:t>Snow profiles</w:t>
            </w:r>
          </w:p>
        </w:tc>
      </w:tr>
      <w:tr w:rsidR="00B075A6" w:rsidRPr="00EF6965" w:rsidTr="004F62A5">
        <w:trPr>
          <w:trHeight w:val="300"/>
          <w:jc w:val="center"/>
        </w:trPr>
        <w:tc>
          <w:tcPr>
            <w:tcW w:w="567" w:type="dxa"/>
          </w:tcPr>
          <w:p w:rsidR="00B075A6" w:rsidRDefault="00B075A6" w:rsidP="004F62A5">
            <w:pPr>
              <w:rPr>
                <w:rFonts w:ascii="Calibri" w:hAnsi="Calibri"/>
              </w:rPr>
            </w:pPr>
            <w:r>
              <w:rPr>
                <w:rFonts w:ascii="Calibri" w:hAnsi="Calibri" w:hint="eastAsia"/>
              </w:rPr>
              <w:t>3</w:t>
            </w:r>
          </w:p>
        </w:tc>
        <w:tc>
          <w:tcPr>
            <w:tcW w:w="3134" w:type="dxa"/>
            <w:shd w:val="clear" w:color="auto" w:fill="auto"/>
          </w:tcPr>
          <w:p w:rsidR="00B075A6" w:rsidRDefault="00B075A6" w:rsidP="004F62A5">
            <w:pPr>
              <w:rPr>
                <w:rFonts w:ascii="Calibri" w:hAnsi="Calibri"/>
              </w:rPr>
            </w:pPr>
            <w:r>
              <w:rPr>
                <w:rFonts w:ascii="Calibri" w:hAnsi="Calibri" w:hint="eastAsia"/>
              </w:rPr>
              <w:t>g</w:t>
            </w:r>
            <w:r w:rsidRPr="00765092">
              <w:rPr>
                <w:rFonts w:ascii="Calibri" w:hAnsi="Calibri"/>
              </w:rPr>
              <w:t>round 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includes “ground temperature” and “land surface temperature”</w:t>
            </w:r>
          </w:p>
        </w:tc>
      </w:tr>
      <w:tr w:rsidR="00B075A6" w:rsidRPr="00EF6965" w:rsidTr="004F62A5">
        <w:trPr>
          <w:trHeight w:val="300"/>
          <w:jc w:val="center"/>
        </w:trPr>
        <w:tc>
          <w:tcPr>
            <w:tcW w:w="567" w:type="dxa"/>
          </w:tcPr>
          <w:p w:rsidR="00B075A6" w:rsidRPr="00765092" w:rsidRDefault="00B075A6" w:rsidP="004F62A5">
            <w:pPr>
              <w:rPr>
                <w:rFonts w:ascii="Calibri" w:hAnsi="Calibri"/>
              </w:rPr>
            </w:pPr>
            <w:r>
              <w:rPr>
                <w:rFonts w:ascii="Calibri" w:hAnsi="Calibri" w:hint="eastAsia"/>
              </w:rPr>
              <w:t>4</w:t>
            </w:r>
          </w:p>
        </w:tc>
        <w:tc>
          <w:tcPr>
            <w:tcW w:w="3134" w:type="dxa"/>
            <w:shd w:val="clear" w:color="auto" w:fill="auto"/>
          </w:tcPr>
          <w:p w:rsidR="00B075A6" w:rsidRDefault="00B075A6" w:rsidP="004F62A5">
            <w:pPr>
              <w:rPr>
                <w:rFonts w:ascii="Calibri" w:hAnsi="Calibri"/>
              </w:rPr>
            </w:pPr>
            <w:r w:rsidRPr="00765092">
              <w:rPr>
                <w:rFonts w:ascii="Calibri" w:hAnsi="Calibri"/>
              </w:rPr>
              <w:t>snow temperature profile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Pr="00C241D5" w:rsidRDefault="00B075A6" w:rsidP="004F62A5">
            <w:pPr>
              <w:rPr>
                <w:rFonts w:ascii="Calibri" w:hAnsi="Calibri"/>
              </w:rPr>
            </w:pPr>
            <w:r w:rsidRPr="00C241D5">
              <w:rPr>
                <w:rFonts w:ascii="Calibri" w:hAnsi="Calibri"/>
              </w:rPr>
              <w:t>Snow temperature</w:t>
            </w:r>
            <w:r w:rsidRPr="00C241D5">
              <w:rPr>
                <w:rFonts w:ascii="Calibri" w:hAnsi="Calibri" w:hint="eastAsia"/>
              </w:rPr>
              <w:t xml:space="preserve">; </w:t>
            </w:r>
            <w:r w:rsidRPr="00C241D5">
              <w:rPr>
                <w:rFonts w:ascii="Calibri" w:hAnsi="Calibri"/>
              </w:rPr>
              <w:t>Snow profiles</w:t>
            </w:r>
          </w:p>
        </w:tc>
      </w:tr>
      <w:tr w:rsidR="00B075A6" w:rsidRPr="00A77C67" w:rsidTr="004F62A5">
        <w:trPr>
          <w:trHeight w:val="300"/>
          <w:jc w:val="center"/>
        </w:trPr>
        <w:tc>
          <w:tcPr>
            <w:tcW w:w="13764" w:type="dxa"/>
            <w:gridSpan w:val="5"/>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GLACIERS AND ICE CAPS</w:t>
            </w:r>
          </w:p>
          <w:p w:rsidR="00B075A6" w:rsidRDefault="00B075A6" w:rsidP="004F62A5">
            <w:pPr>
              <w:rPr>
                <w:rFonts w:ascii="Calibri" w:hAnsi="Calibri"/>
                <w:b/>
                <w:bCs/>
                <w:i/>
                <w:iCs/>
              </w:rPr>
            </w:pP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5</w:t>
            </w:r>
          </w:p>
        </w:tc>
        <w:tc>
          <w:tcPr>
            <w:tcW w:w="3134" w:type="dxa"/>
            <w:shd w:val="clear" w:color="auto" w:fill="auto"/>
          </w:tcPr>
          <w:p w:rsidR="00B075A6" w:rsidRPr="00300716" w:rsidRDefault="00B075A6" w:rsidP="004F62A5">
            <w:pPr>
              <w:rPr>
                <w:rFonts w:ascii="Calibri" w:hAnsi="Calibri"/>
              </w:rPr>
            </w:pPr>
            <w:r>
              <w:rPr>
                <w:rFonts w:ascii="Calibri" w:hAnsi="Calibri" w:hint="eastAsia"/>
              </w:rPr>
              <w:t>Annual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300"/>
          <w:jc w:val="center"/>
        </w:trPr>
        <w:tc>
          <w:tcPr>
            <w:tcW w:w="567" w:type="dxa"/>
          </w:tcPr>
          <w:p w:rsidR="00B075A6" w:rsidRDefault="00B075A6" w:rsidP="004F62A5">
            <w:pPr>
              <w:rPr>
                <w:rFonts w:ascii="Calibri" w:hAnsi="Calibri"/>
              </w:rPr>
            </w:pPr>
            <w:r>
              <w:rPr>
                <w:rFonts w:ascii="Calibri" w:hAnsi="Calibri" w:hint="eastAsia"/>
              </w:rPr>
              <w:t>6</w:t>
            </w:r>
          </w:p>
        </w:tc>
        <w:tc>
          <w:tcPr>
            <w:tcW w:w="3134" w:type="dxa"/>
            <w:shd w:val="clear" w:color="auto" w:fill="auto"/>
            <w:hideMark/>
          </w:tcPr>
          <w:p w:rsidR="00B075A6" w:rsidRPr="0098303E" w:rsidRDefault="00B075A6" w:rsidP="004F62A5">
            <w:pPr>
              <w:rPr>
                <w:rFonts w:ascii="Calibri" w:hAnsi="Calibri"/>
              </w:rPr>
            </w:pPr>
            <w:r w:rsidRPr="00C241D5">
              <w:rPr>
                <w:rFonts w:ascii="Calibri" w:hAnsi="Calibri"/>
              </w:rPr>
              <w:t>Winter mass balance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sz w:val="18"/>
                <w:szCs w:val="18"/>
              </w:rPr>
            </w:pPr>
            <w:r w:rsidRPr="00195C33">
              <w:rPr>
                <w:sz w:val="18"/>
                <w:szCs w:val="18"/>
              </w:rPr>
              <w:t>glacier-wide mass balance</w:t>
            </w:r>
            <w:r>
              <w:rPr>
                <w:rFonts w:hint="eastAsia"/>
                <w:sz w:val="18"/>
                <w:szCs w:val="18"/>
              </w:rPr>
              <w:t xml:space="preserve">; </w:t>
            </w:r>
          </w:p>
          <w:p w:rsidR="00B075A6" w:rsidRPr="00195C33" w:rsidRDefault="00B075A6" w:rsidP="004F62A5">
            <w:pPr>
              <w:rPr>
                <w:sz w:val="18"/>
                <w:szCs w:val="18"/>
              </w:rPr>
            </w:pPr>
            <w:r w:rsidRPr="00195C33">
              <w:rPr>
                <w:sz w:val="18"/>
                <w:szCs w:val="18"/>
              </w:rPr>
              <w:t>glacier mass balance</w:t>
            </w:r>
            <w:r w:rsidRPr="00195C33">
              <w:rPr>
                <w:rFonts w:hint="eastAsia"/>
                <w:sz w:val="18"/>
                <w:szCs w:val="18"/>
              </w:rPr>
              <w:t xml:space="preserve"> at a point</w:t>
            </w:r>
          </w:p>
        </w:tc>
      </w:tr>
      <w:tr w:rsidR="00B075A6" w:rsidRPr="00300716" w:rsidTr="004F62A5">
        <w:trPr>
          <w:trHeight w:val="252"/>
          <w:jc w:val="center"/>
        </w:trPr>
        <w:tc>
          <w:tcPr>
            <w:tcW w:w="567" w:type="dxa"/>
          </w:tcPr>
          <w:p w:rsidR="00B075A6" w:rsidRPr="00BA5A90" w:rsidRDefault="00B075A6" w:rsidP="004F62A5">
            <w:pPr>
              <w:rPr>
                <w:rFonts w:ascii="Calibri" w:hAnsi="Calibri"/>
              </w:rPr>
            </w:pPr>
            <w:r>
              <w:rPr>
                <w:rFonts w:ascii="Calibri" w:hAnsi="Calibri" w:hint="eastAsia"/>
              </w:rPr>
              <w:t>7</w:t>
            </w:r>
          </w:p>
        </w:tc>
        <w:tc>
          <w:tcPr>
            <w:tcW w:w="3134" w:type="dxa"/>
            <w:shd w:val="clear" w:color="auto" w:fill="auto"/>
          </w:tcPr>
          <w:p w:rsidR="00B075A6" w:rsidRPr="00C241D5" w:rsidRDefault="00B075A6" w:rsidP="004F62A5">
            <w:pPr>
              <w:rPr>
                <w:rFonts w:ascii="Calibri" w:hAnsi="Calibri"/>
              </w:rPr>
            </w:pPr>
            <w:r w:rsidRPr="00C241D5">
              <w:rPr>
                <w:rFonts w:ascii="Calibri" w:hAnsi="Calibri"/>
              </w:rPr>
              <w:t>Surface topography</w:t>
            </w:r>
          </w:p>
        </w:tc>
        <w:tc>
          <w:tcPr>
            <w:tcW w:w="1843" w:type="dxa"/>
          </w:tcPr>
          <w:p w:rsidR="00B075A6" w:rsidRPr="00EC4C78" w:rsidRDefault="00B075A6" w:rsidP="004F62A5">
            <w:pPr>
              <w:rPr>
                <w:rFonts w:ascii="Calibri" w:hAnsi="Calibri"/>
              </w:rPr>
            </w:pPr>
            <w:r w:rsidRPr="00EC4C78">
              <w:rPr>
                <w:rFonts w:ascii="Calibri" w:hAnsi="Calibri"/>
              </w:rPr>
              <w:t>Glacier topography</w:t>
            </w:r>
          </w:p>
        </w:tc>
        <w:tc>
          <w:tcPr>
            <w:tcW w:w="5132" w:type="dxa"/>
          </w:tcPr>
          <w:p w:rsidR="00B075A6" w:rsidRPr="00EC4C78" w:rsidRDefault="00B075A6" w:rsidP="004F62A5">
            <w:pPr>
              <w:rPr>
                <w:rFonts w:ascii="Calibri" w:hAnsi="Calibri"/>
              </w:rPr>
            </w:pPr>
            <w:r w:rsidRPr="00EC4C78">
              <w:rPr>
                <w:rFonts w:ascii="Calibri" w:hAnsi="Calibri"/>
              </w:rPr>
              <w:t>Map of the height of the glacier surface.</w:t>
            </w:r>
          </w:p>
        </w:tc>
        <w:tc>
          <w:tcPr>
            <w:tcW w:w="3088" w:type="dxa"/>
          </w:tcPr>
          <w:p w:rsidR="00B075A6" w:rsidRPr="0093735F" w:rsidRDefault="00B075A6" w:rsidP="004F62A5">
            <w:pPr>
              <w:rPr>
                <w:sz w:val="18"/>
                <w:szCs w:val="18"/>
              </w:rPr>
            </w:pPr>
            <w:r>
              <w:rPr>
                <w:sz w:val="18"/>
                <w:szCs w:val="18"/>
              </w:rPr>
              <w:t>WMDR has “Land Surface Topography”</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8</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albedo</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Pr>
                <w:rFonts w:ascii="Calibri" w:hAnsi="Calibri"/>
              </w:rPr>
              <w:t>WMDR “Albedo”, “Single scattering albedo”, “Surface albedo”</w:t>
            </w: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9</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Facies, snowline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p>
        </w:tc>
      </w:tr>
      <w:tr w:rsidR="00B075A6" w:rsidRPr="00300716" w:rsidTr="004F62A5">
        <w:trPr>
          <w:trHeight w:val="300"/>
          <w:jc w:val="center"/>
        </w:trPr>
        <w:tc>
          <w:tcPr>
            <w:tcW w:w="567" w:type="dxa"/>
          </w:tcPr>
          <w:p w:rsidR="00B075A6" w:rsidRPr="00BA5A90" w:rsidRDefault="00B075A6" w:rsidP="004F62A5">
            <w:pPr>
              <w:rPr>
                <w:rFonts w:ascii="Calibri" w:hAnsi="Calibri"/>
              </w:rPr>
            </w:pPr>
            <w:r>
              <w:rPr>
                <w:rFonts w:ascii="Calibri" w:hAnsi="Calibri" w:hint="eastAsia"/>
              </w:rPr>
              <w:t>10</w:t>
            </w:r>
          </w:p>
        </w:tc>
        <w:tc>
          <w:tcPr>
            <w:tcW w:w="3134" w:type="dxa"/>
            <w:shd w:val="clear" w:color="auto" w:fill="auto"/>
            <w:hideMark/>
          </w:tcPr>
          <w:p w:rsidR="00B075A6" w:rsidRPr="00C241D5" w:rsidRDefault="00B075A6" w:rsidP="004F62A5">
            <w:pPr>
              <w:rPr>
                <w:rFonts w:ascii="Calibri" w:hAnsi="Calibri"/>
              </w:rPr>
            </w:pPr>
            <w:r w:rsidRPr="00C241D5">
              <w:rPr>
                <w:rFonts w:ascii="Calibri" w:hAnsi="Calibri"/>
              </w:rPr>
              <w:t>Surface temperature</w:t>
            </w:r>
          </w:p>
        </w:tc>
        <w:tc>
          <w:tcPr>
            <w:tcW w:w="1843" w:type="dxa"/>
          </w:tcPr>
          <w:p w:rsidR="00B075A6" w:rsidRPr="00556303" w:rsidRDefault="00B075A6" w:rsidP="004F62A5">
            <w:pPr>
              <w:rPr>
                <w:rFonts w:ascii="Calibri" w:hAnsi="Calibri"/>
              </w:rPr>
            </w:pPr>
            <w:r>
              <w:rPr>
                <w:rFonts w:ascii="Calibri" w:hAnsi="Calibri" w:hint="eastAsia"/>
              </w:rPr>
              <w:t>N/A</w:t>
            </w:r>
          </w:p>
        </w:tc>
        <w:tc>
          <w:tcPr>
            <w:tcW w:w="5132" w:type="dxa"/>
          </w:tcPr>
          <w:p w:rsidR="00B075A6" w:rsidRPr="00556303" w:rsidRDefault="00B075A6" w:rsidP="004F62A5">
            <w:pPr>
              <w:rPr>
                <w:rFonts w:ascii="Calibri" w:hAnsi="Calibri"/>
              </w:rPr>
            </w:pPr>
            <w:r>
              <w:rPr>
                <w:rFonts w:ascii="Calibri" w:hAnsi="Calibri" w:hint="eastAsia"/>
              </w:rPr>
              <w:t>N/A</w:t>
            </w:r>
          </w:p>
        </w:tc>
        <w:tc>
          <w:tcPr>
            <w:tcW w:w="3088" w:type="dxa"/>
          </w:tcPr>
          <w:p w:rsidR="00B075A6" w:rsidRDefault="00B075A6" w:rsidP="004F62A5">
            <w:pPr>
              <w:rPr>
                <w:rFonts w:ascii="Calibri" w:hAnsi="Calibri"/>
              </w:rPr>
            </w:pPr>
            <w:r w:rsidRPr="00502602">
              <w:rPr>
                <w:rFonts w:ascii="Calibri" w:hAnsi="Calibri"/>
              </w:rPr>
              <w:t>Ice/</w:t>
            </w:r>
            <w:proofErr w:type="spellStart"/>
            <w:r w:rsidRPr="00502602">
              <w:rPr>
                <w:rFonts w:ascii="Calibri" w:hAnsi="Calibri"/>
              </w:rPr>
              <w:t>firn</w:t>
            </w:r>
            <w:proofErr w:type="spellEnd"/>
            <w:r w:rsidRPr="00502602">
              <w:rPr>
                <w:rFonts w:ascii="Calibri" w:hAnsi="Calibri"/>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11</w:t>
            </w:r>
          </w:p>
        </w:tc>
        <w:tc>
          <w:tcPr>
            <w:tcW w:w="3134" w:type="dxa"/>
            <w:shd w:val="clear" w:color="000000" w:fill="auto"/>
            <w:hideMark/>
          </w:tcPr>
          <w:p w:rsidR="00B075A6" w:rsidRPr="00C241D5" w:rsidRDefault="00B075A6" w:rsidP="004F62A5">
            <w:pPr>
              <w:rPr>
                <w:rFonts w:ascii="Calibri" w:hAnsi="Calibri"/>
              </w:rPr>
            </w:pPr>
            <w:r>
              <w:rPr>
                <w:rFonts w:ascii="Calibri" w:hAnsi="Calibri" w:hint="eastAsia"/>
              </w:rPr>
              <w:t>F</w:t>
            </w:r>
            <w:r w:rsidRPr="00C241D5">
              <w:rPr>
                <w:rFonts w:ascii="Calibri" w:hAnsi="Calibri"/>
              </w:rPr>
              <w:t>ront variation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12</w:t>
            </w:r>
          </w:p>
        </w:tc>
        <w:tc>
          <w:tcPr>
            <w:tcW w:w="3134" w:type="dxa"/>
            <w:shd w:val="clear" w:color="000000" w:fill="auto"/>
            <w:hideMark/>
          </w:tcPr>
          <w:p w:rsidR="00B075A6" w:rsidRPr="00C241D5" w:rsidRDefault="00B075A6" w:rsidP="004F62A5">
            <w:pPr>
              <w:rPr>
                <w:rFonts w:ascii="Calibri" w:hAnsi="Calibri"/>
              </w:rPr>
            </w:pPr>
            <w:r w:rsidRPr="00C241D5">
              <w:rPr>
                <w:rFonts w:ascii="Calibri" w:hAnsi="Calibri"/>
              </w:rPr>
              <w:t>Snout position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lastRenderedPageBreak/>
              <w:t>13</w:t>
            </w:r>
          </w:p>
        </w:tc>
        <w:tc>
          <w:tcPr>
            <w:tcW w:w="3134" w:type="dxa"/>
            <w:shd w:val="clear" w:color="000000" w:fill="auto"/>
            <w:hideMark/>
          </w:tcPr>
          <w:p w:rsidR="00B075A6" w:rsidRPr="00C241D5" w:rsidRDefault="00B075A6" w:rsidP="004F62A5">
            <w:pPr>
              <w:rPr>
                <w:rFonts w:ascii="Calibri" w:hAnsi="Calibri"/>
              </w:rPr>
            </w:pPr>
            <w:r w:rsidRPr="00300716">
              <w:rPr>
                <w:rFonts w:ascii="Calibri" w:hAnsi="Calibri" w:hint="eastAsia"/>
              </w:rPr>
              <w:t>I</w:t>
            </w:r>
            <w:r w:rsidRPr="00C241D5">
              <w:rPr>
                <w:rFonts w:ascii="Calibri" w:hAnsi="Calibri"/>
              </w:rPr>
              <w:t>ce thickness</w:t>
            </w:r>
            <w:r w:rsidRPr="00300716">
              <w:rPr>
                <w:rFonts w:ascii="Calibri" w:hAnsi="Calibri" w:hint="eastAsia"/>
              </w:rPr>
              <w:t xml:space="preserve"> </w:t>
            </w:r>
            <w:r w:rsidRPr="00C241D5">
              <w:rPr>
                <w:rFonts w:ascii="Calibri" w:hAnsi="Calibri"/>
              </w:rPr>
              <w:t>change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300716">
              <w:rPr>
                <w:rFonts w:ascii="Calibri" w:hAnsi="Calibri" w:hint="eastAsia"/>
              </w:rPr>
              <w:t>I</w:t>
            </w:r>
            <w:r w:rsidRPr="00300716">
              <w:rPr>
                <w:rFonts w:ascii="Calibri" w:hAnsi="Calibri"/>
              </w:rPr>
              <w:t>ce thickness</w:t>
            </w: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ICE SHEET</w:t>
            </w:r>
            <w:r>
              <w:rPr>
                <w:rFonts w:ascii="Calibri" w:hAnsi="Calibri" w:hint="eastAsia"/>
                <w:b/>
                <w:bCs/>
                <w:i/>
                <w:iCs/>
              </w:rPr>
              <w:t>S</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14</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margin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15</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16</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elevation</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ice thickness</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17</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Internal layering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18</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Basal melting, including ice shelves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ascii="Calibri" w:hAnsi="Calibri" w:hint="eastAsia"/>
              </w:rPr>
              <w:t>b</w:t>
            </w:r>
            <w:r w:rsidRPr="0000732B">
              <w:rPr>
                <w:rFonts w:ascii="Calibri" w:hAnsi="Calibri"/>
              </w:rPr>
              <w:t xml:space="preserve">asal </w:t>
            </w:r>
            <w:r>
              <w:rPr>
                <w:rFonts w:ascii="Calibri" w:hAnsi="Calibri" w:hint="eastAsia"/>
              </w:rPr>
              <w:t>a</w:t>
            </w:r>
            <w:r w:rsidRPr="0000732B">
              <w:rPr>
                <w:rFonts w:ascii="Calibri" w:hAnsi="Calibri"/>
              </w:rPr>
              <w:t>blation</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19</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Gravity field</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20</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Ice morphology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21</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temperature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sidRPr="00F11557">
              <w:rPr>
                <w:sz w:val="18"/>
                <w:szCs w:val="18"/>
              </w:rPr>
              <w:t>Ice/</w:t>
            </w:r>
            <w:proofErr w:type="spellStart"/>
            <w:r w:rsidRPr="00F11557">
              <w:rPr>
                <w:sz w:val="18"/>
                <w:szCs w:val="18"/>
              </w:rPr>
              <w:t>firn</w:t>
            </w:r>
            <w:proofErr w:type="spellEnd"/>
            <w:r w:rsidRPr="00F11557">
              <w:rPr>
                <w:sz w:val="18"/>
                <w:szCs w:val="18"/>
              </w:rPr>
              <w:t xml:space="preserve"> temperature profile (point)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22</w:t>
            </w:r>
          </w:p>
        </w:tc>
        <w:tc>
          <w:tcPr>
            <w:tcW w:w="3134" w:type="dxa"/>
            <w:shd w:val="clear" w:color="000000" w:fill="auto"/>
          </w:tcPr>
          <w:p w:rsidR="00B075A6" w:rsidRPr="00D96311" w:rsidRDefault="00B075A6" w:rsidP="004F62A5">
            <w:pPr>
              <w:rPr>
                <w:rFonts w:ascii="Calibri" w:hAnsi="Calibri"/>
              </w:rPr>
            </w:pPr>
            <w:r w:rsidRPr="00D96311">
              <w:rPr>
                <w:rFonts w:ascii="Calibri" w:hAnsi="Calibri"/>
              </w:rPr>
              <w:t>Surface 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ICE SHELVES</w:t>
            </w:r>
          </w:p>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23</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grounding line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2r</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ice 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A77C67"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PERMAFROST</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25</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thermal state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541"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Pr>
                <w:rFonts w:ascii="Calibri" w:hAnsi="Calibri" w:hint="eastAsia"/>
              </w:rPr>
              <w:t>a</w:t>
            </w:r>
            <w:r w:rsidRPr="006609B0">
              <w:rPr>
                <w:rFonts w:ascii="Calibri" w:hAnsi="Calibri"/>
              </w:rPr>
              <w:t>ctive layer thickness</w:t>
            </w:r>
            <w:r w:rsidRPr="006609B0">
              <w:rPr>
                <w:rFonts w:ascii="Calibri" w:hAnsi="Calibri" w:hint="eastAsia"/>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27</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distribution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28</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ownslope velocity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29</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uration of thaw</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30</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o</w:t>
            </w:r>
            <w:r w:rsidRPr="00D96311">
              <w:rPr>
                <w:rFonts w:ascii="Calibri" w:hAnsi="Calibri"/>
              </w:rPr>
              <w:t>nset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lastRenderedPageBreak/>
              <w:t>31</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epth of seasonal freezing</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Pr="006609B0" w:rsidRDefault="00B075A6" w:rsidP="004F62A5">
            <w:pPr>
              <w:rPr>
                <w:rFonts w:ascii="Calibri" w:hAnsi="Calibri"/>
              </w:rPr>
            </w:pPr>
            <w:r w:rsidRPr="006609B0">
              <w:rPr>
                <w:rFonts w:ascii="Calibri" w:hAnsi="Calibri"/>
              </w:rPr>
              <w:t>seasonal frost heath/subsidence</w:t>
            </w:r>
          </w:p>
        </w:tc>
      </w:tr>
      <w:tr w:rsidR="00B075A6" w:rsidRPr="00A77C67" w:rsidTr="004F62A5">
        <w:trPr>
          <w:trHeight w:val="300"/>
          <w:jc w:val="center"/>
        </w:trPr>
        <w:tc>
          <w:tcPr>
            <w:tcW w:w="10676" w:type="dxa"/>
            <w:gridSpan w:val="4"/>
            <w:shd w:val="clear" w:color="000000" w:fill="auto"/>
          </w:tcPr>
          <w:p w:rsidR="00B075A6" w:rsidRPr="00A77C67" w:rsidRDefault="00B075A6" w:rsidP="004F62A5">
            <w:pPr>
              <w:rPr>
                <w:rFonts w:ascii="Calibri" w:hAnsi="Calibri"/>
                <w:b/>
                <w:bCs/>
                <w:i/>
                <w:iCs/>
              </w:rPr>
            </w:pPr>
          </w:p>
          <w:p w:rsidR="00B075A6" w:rsidRPr="00A77C67" w:rsidRDefault="00B075A6" w:rsidP="004F62A5">
            <w:pPr>
              <w:rPr>
                <w:rFonts w:ascii="Calibri" w:hAnsi="Calibri"/>
                <w:b/>
                <w:bCs/>
                <w:i/>
                <w:iCs/>
              </w:rPr>
            </w:pPr>
            <w:r w:rsidRPr="00A77C67">
              <w:rPr>
                <w:rFonts w:ascii="Calibri" w:hAnsi="Calibri"/>
                <w:b/>
                <w:bCs/>
                <w:i/>
                <w:iCs/>
              </w:rPr>
              <w:t>SEASONALLY FROZEN GROUND</w:t>
            </w:r>
          </w:p>
          <w:p w:rsidR="00B075A6" w:rsidRPr="00A77C67" w:rsidRDefault="00B075A6" w:rsidP="004F62A5">
            <w:pPr>
              <w:rPr>
                <w:rFonts w:ascii="Calibri" w:hAnsi="Calibri"/>
                <w:b/>
                <w:bCs/>
                <w:i/>
                <w:iCs/>
              </w:rPr>
            </w:pPr>
          </w:p>
        </w:tc>
        <w:tc>
          <w:tcPr>
            <w:tcW w:w="3088" w:type="dxa"/>
            <w:shd w:val="clear" w:color="000000" w:fill="auto"/>
          </w:tcPr>
          <w:p w:rsidR="00B075A6" w:rsidRPr="00A77C67"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32</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t</w:t>
            </w:r>
            <w:r w:rsidRPr="00D96311">
              <w:rPr>
                <w:rFonts w:ascii="Calibri" w:hAnsi="Calibri"/>
              </w:rPr>
              <w:t>hickness</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33</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d</w:t>
            </w:r>
            <w:r w:rsidRPr="00D96311">
              <w:rPr>
                <w:rFonts w:ascii="Calibri" w:hAnsi="Calibri"/>
              </w:rPr>
              <w:t>istribution (local or regional)</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34</w:t>
            </w:r>
          </w:p>
        </w:tc>
        <w:tc>
          <w:tcPr>
            <w:tcW w:w="3134" w:type="dxa"/>
            <w:shd w:val="clear" w:color="000000" w:fill="auto"/>
          </w:tcPr>
          <w:p w:rsidR="00B075A6" w:rsidRDefault="00B075A6" w:rsidP="004F62A5">
            <w:pPr>
              <w:rPr>
                <w:rFonts w:ascii="Calibri" w:hAnsi="Calibri"/>
              </w:rPr>
            </w:pPr>
            <w:r>
              <w:rPr>
                <w:rFonts w:ascii="Calibri" w:hAnsi="Calibri" w:hint="eastAsia"/>
              </w:rPr>
              <w:t>soil moisture</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13764" w:type="dxa"/>
            <w:gridSpan w:val="5"/>
            <w:shd w:val="clear" w:color="000000" w:fill="auto"/>
          </w:tcPr>
          <w:p w:rsidR="00B075A6" w:rsidRDefault="00B075A6" w:rsidP="004F62A5">
            <w:pPr>
              <w:rPr>
                <w:rFonts w:ascii="Calibri" w:hAnsi="Calibri"/>
                <w:b/>
                <w:bCs/>
                <w:i/>
                <w:iCs/>
              </w:rPr>
            </w:pPr>
          </w:p>
          <w:p w:rsidR="00B075A6" w:rsidRDefault="00B075A6" w:rsidP="004F62A5">
            <w:pPr>
              <w:rPr>
                <w:rFonts w:ascii="Calibri" w:hAnsi="Calibri"/>
                <w:b/>
                <w:bCs/>
                <w:i/>
                <w:iCs/>
              </w:rPr>
            </w:pPr>
            <w:r w:rsidRPr="00E77B81">
              <w:rPr>
                <w:rFonts w:ascii="Calibri" w:hAnsi="Calibri" w:hint="eastAsia"/>
                <w:b/>
                <w:bCs/>
                <w:i/>
                <w:iCs/>
              </w:rPr>
              <w:t>SEA ICE</w:t>
            </w:r>
          </w:p>
          <w:p w:rsidR="00B075A6" w:rsidRDefault="00B075A6" w:rsidP="004F62A5">
            <w:pPr>
              <w:rPr>
                <w:rFonts w:ascii="Calibri" w:hAnsi="Calibri"/>
                <w:b/>
                <w:bCs/>
                <w:i/>
                <w:iCs/>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35</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ice </w:t>
            </w:r>
            <w:r w:rsidRPr="00D96311">
              <w:rPr>
                <w:rFonts w:ascii="Calibri" w:hAnsi="Calibri" w:hint="eastAsia"/>
              </w:rPr>
              <w:t>albedo</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36</w:t>
            </w:r>
          </w:p>
        </w:tc>
        <w:tc>
          <w:tcPr>
            <w:tcW w:w="3134" w:type="dxa"/>
            <w:shd w:val="clear" w:color="000000" w:fill="auto"/>
          </w:tcPr>
          <w:p w:rsidR="00B075A6" w:rsidRPr="00D96311" w:rsidRDefault="00B075A6" w:rsidP="004F62A5">
            <w:pPr>
              <w:rPr>
                <w:rFonts w:ascii="Calibri" w:hAnsi="Calibri"/>
              </w:rPr>
            </w:pPr>
            <w:r w:rsidRPr="00D96311">
              <w:rPr>
                <w:rFonts w:ascii="Calibri" w:hAnsi="Calibri" w:hint="eastAsia"/>
              </w:rPr>
              <w:t>melt onset</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r>
              <w:rPr>
                <w:rFonts w:hint="eastAsia"/>
                <w:sz w:val="18"/>
                <w:szCs w:val="18"/>
              </w:rPr>
              <w:t>s</w:t>
            </w:r>
            <w:r w:rsidRPr="00F76FA5">
              <w:rPr>
                <w:sz w:val="18"/>
                <w:szCs w:val="18"/>
              </w:rPr>
              <w:t>ea ice phenomena</w:t>
            </w:r>
            <w:r>
              <w:rPr>
                <w:rFonts w:hint="eastAsia"/>
                <w:sz w:val="18"/>
                <w:szCs w:val="18"/>
              </w:rPr>
              <w:t xml:space="preserve">; similarly, lake/river </w:t>
            </w:r>
            <w:r>
              <w:rPr>
                <w:sz w:val="18"/>
                <w:szCs w:val="18"/>
              </w:rPr>
              <w:t>‘</w:t>
            </w:r>
            <w:r>
              <w:rPr>
                <w:rFonts w:hint="eastAsia"/>
                <w:sz w:val="18"/>
                <w:szCs w:val="18"/>
              </w:rPr>
              <w:t>ice</w:t>
            </w:r>
            <w:r w:rsidRPr="00F76FA5">
              <w:rPr>
                <w:sz w:val="18"/>
                <w:szCs w:val="18"/>
              </w:rPr>
              <w:t xml:space="preserve"> phenomena</w:t>
            </w:r>
            <w:r>
              <w:rPr>
                <w:sz w:val="18"/>
                <w:szCs w:val="18"/>
              </w:rPr>
              <w:t>’</w:t>
            </w: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37</w:t>
            </w:r>
          </w:p>
        </w:tc>
        <w:tc>
          <w:tcPr>
            <w:tcW w:w="3134" w:type="dxa"/>
            <w:shd w:val="clear" w:color="000000" w:fill="auto"/>
          </w:tcPr>
          <w:p w:rsidR="00B075A6" w:rsidRPr="00D96311" w:rsidRDefault="00B075A6" w:rsidP="004F62A5">
            <w:pPr>
              <w:rPr>
                <w:rFonts w:ascii="Calibri" w:hAnsi="Calibri"/>
              </w:rPr>
            </w:pPr>
            <w:r>
              <w:rPr>
                <w:rFonts w:ascii="Calibri" w:hAnsi="Calibri" w:hint="eastAsia"/>
              </w:rPr>
              <w:t xml:space="preserve">sea </w:t>
            </w:r>
            <w:r w:rsidRPr="00D96311">
              <w:rPr>
                <w:rFonts w:ascii="Calibri" w:hAnsi="Calibri" w:hint="eastAsia"/>
              </w:rPr>
              <w:t>ice chemistry</w:t>
            </w:r>
          </w:p>
        </w:tc>
        <w:tc>
          <w:tcPr>
            <w:tcW w:w="1843" w:type="dxa"/>
            <w:shd w:val="clear" w:color="000000" w:fill="auto"/>
          </w:tcPr>
          <w:p w:rsidR="00B075A6" w:rsidRPr="00556303" w:rsidRDefault="00B075A6" w:rsidP="004F62A5">
            <w:pPr>
              <w:rPr>
                <w:rFonts w:ascii="Calibri" w:hAnsi="Calibri"/>
              </w:rPr>
            </w:pPr>
            <w:r>
              <w:rPr>
                <w:rFonts w:ascii="Calibri" w:hAnsi="Calibri" w:hint="eastAsia"/>
              </w:rPr>
              <w:t>N/A</w:t>
            </w:r>
          </w:p>
        </w:tc>
        <w:tc>
          <w:tcPr>
            <w:tcW w:w="5132" w:type="dxa"/>
            <w:shd w:val="clear" w:color="000000" w:fill="auto"/>
          </w:tcPr>
          <w:p w:rsidR="00B075A6" w:rsidRPr="00556303" w:rsidRDefault="00B075A6" w:rsidP="004F62A5">
            <w:pPr>
              <w:rPr>
                <w:rFonts w:ascii="Calibri" w:hAnsi="Calibri"/>
              </w:rPr>
            </w:pPr>
            <w:r>
              <w:rPr>
                <w:rFonts w:ascii="Calibri" w:hAnsi="Calibri" w:hint="eastAsia"/>
              </w:rPr>
              <w:t>N/A</w:t>
            </w: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Pr="00BA5A90" w:rsidRDefault="00B075A6" w:rsidP="004F62A5">
            <w:pPr>
              <w:rPr>
                <w:rFonts w:ascii="Calibri" w:hAnsi="Calibri"/>
              </w:rPr>
            </w:pPr>
            <w:r>
              <w:rPr>
                <w:rFonts w:ascii="Calibri" w:hAnsi="Calibri" w:hint="eastAsia"/>
              </w:rPr>
              <w:t>38</w:t>
            </w:r>
          </w:p>
        </w:tc>
        <w:tc>
          <w:tcPr>
            <w:tcW w:w="3134" w:type="dxa"/>
            <w:shd w:val="clear" w:color="000000" w:fill="auto"/>
          </w:tcPr>
          <w:p w:rsidR="00B075A6" w:rsidRPr="00E40E69" w:rsidRDefault="00B075A6" w:rsidP="004F62A5">
            <w:pPr>
              <w:rPr>
                <w:rFonts w:ascii="Calibri" w:hAnsi="Calibri"/>
              </w:rPr>
            </w:pPr>
            <w:r>
              <w:rPr>
                <w:rFonts w:ascii="Calibri" w:hAnsi="Calibri" w:hint="eastAsia"/>
              </w:rPr>
              <w:t>sea ice extent</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tr w:rsidR="00B075A6" w:rsidRPr="00300716" w:rsidTr="004F62A5">
        <w:trPr>
          <w:trHeight w:val="300"/>
          <w:jc w:val="center"/>
        </w:trPr>
        <w:tc>
          <w:tcPr>
            <w:tcW w:w="567" w:type="dxa"/>
            <w:shd w:val="clear" w:color="000000" w:fill="auto"/>
          </w:tcPr>
          <w:p w:rsidR="00B075A6" w:rsidRDefault="00B075A6" w:rsidP="004F62A5">
            <w:pPr>
              <w:rPr>
                <w:rFonts w:ascii="Calibri" w:hAnsi="Calibri"/>
              </w:rPr>
            </w:pPr>
            <w:r>
              <w:rPr>
                <w:rFonts w:ascii="Calibri" w:hAnsi="Calibri" w:hint="eastAsia"/>
              </w:rPr>
              <w:t>39</w:t>
            </w:r>
          </w:p>
        </w:tc>
        <w:tc>
          <w:tcPr>
            <w:tcW w:w="3134" w:type="dxa"/>
            <w:shd w:val="clear" w:color="000000" w:fill="auto"/>
          </w:tcPr>
          <w:p w:rsidR="00B075A6" w:rsidRDefault="00B075A6" w:rsidP="004F62A5">
            <w:pPr>
              <w:rPr>
                <w:rFonts w:ascii="Calibri" w:hAnsi="Calibri"/>
              </w:rPr>
            </w:pPr>
            <w:r>
              <w:rPr>
                <w:rFonts w:ascii="Calibri" w:hAnsi="Calibri" w:hint="eastAsia"/>
              </w:rPr>
              <w:t>sea ice age</w:t>
            </w:r>
          </w:p>
        </w:tc>
        <w:tc>
          <w:tcPr>
            <w:tcW w:w="1843" w:type="dxa"/>
            <w:shd w:val="clear" w:color="000000" w:fill="auto"/>
          </w:tcPr>
          <w:p w:rsidR="00B075A6" w:rsidRDefault="00B075A6" w:rsidP="004F62A5">
            <w:pPr>
              <w:rPr>
                <w:rFonts w:ascii="Calibri" w:hAnsi="Calibri"/>
              </w:rPr>
            </w:pPr>
          </w:p>
        </w:tc>
        <w:tc>
          <w:tcPr>
            <w:tcW w:w="5132" w:type="dxa"/>
            <w:shd w:val="clear" w:color="000000" w:fill="auto"/>
          </w:tcPr>
          <w:p w:rsidR="00B075A6" w:rsidRDefault="00B075A6" w:rsidP="004F62A5">
            <w:pPr>
              <w:rPr>
                <w:rFonts w:ascii="Calibri" w:hAnsi="Calibri"/>
              </w:rPr>
            </w:pPr>
          </w:p>
        </w:tc>
        <w:tc>
          <w:tcPr>
            <w:tcW w:w="3088" w:type="dxa"/>
            <w:shd w:val="clear" w:color="000000" w:fill="auto"/>
          </w:tcPr>
          <w:p w:rsidR="00B075A6" w:rsidRDefault="00B075A6" w:rsidP="004F62A5">
            <w:pPr>
              <w:rPr>
                <w:rFonts w:ascii="Calibri" w:hAnsi="Calibri"/>
              </w:rPr>
            </w:pPr>
          </w:p>
        </w:tc>
      </w:tr>
      <w:bookmarkEnd w:id="16"/>
    </w:tbl>
    <w:p w:rsidR="00B075A6" w:rsidRDefault="00B075A6" w:rsidP="00B075A6">
      <w:pPr>
        <w:textAlignment w:val="baseline"/>
        <w:rPr>
          <w:rFonts w:ascii="Calibri" w:hAnsi="Calibri"/>
          <w:color w:val="000000"/>
          <w:sz w:val="24"/>
          <w:szCs w:val="24"/>
        </w:rPr>
      </w:pPr>
    </w:p>
    <w:p w:rsidR="00B075A6" w:rsidRPr="003442F1" w:rsidRDefault="00B075A6" w:rsidP="00B075A6">
      <w:pPr>
        <w:textAlignment w:val="baseline"/>
        <w:rPr>
          <w:rFonts w:ascii="Calibri" w:hAnsi="Calibri"/>
          <w:color w:val="000000"/>
          <w:sz w:val="24"/>
          <w:szCs w:val="24"/>
          <w:lang w:val="fr-CH"/>
        </w:rPr>
      </w:pPr>
    </w:p>
    <w:p w:rsidR="00AB700B" w:rsidRDefault="00AB700B">
      <w:pPr>
        <w:rPr>
          <w:rFonts w:cs="Arial"/>
          <w:b/>
          <w:caps/>
        </w:rPr>
      </w:pPr>
      <w:r>
        <w:rPr>
          <w:rFonts w:cs="Arial"/>
          <w:b/>
          <w:caps/>
        </w:rPr>
        <w:br w:type="page"/>
      </w:r>
    </w:p>
    <w:p w:rsidR="00AB700B" w:rsidRDefault="00AB700B" w:rsidP="00E50576">
      <w:pPr>
        <w:ind w:right="10"/>
        <w:jc w:val="center"/>
        <w:rPr>
          <w:rFonts w:cs="Arial"/>
          <w:b/>
          <w:caps/>
        </w:rPr>
        <w:sectPr w:rsidR="00AB700B" w:rsidSect="00B075A6">
          <w:pgSz w:w="16834" w:h="11909" w:orient="landscape" w:code="9"/>
          <w:pgMar w:top="1440" w:right="1440" w:bottom="1440" w:left="1440" w:header="709" w:footer="709" w:gutter="0"/>
          <w:cols w:space="708"/>
          <w:titlePg/>
          <w:docGrid w:linePitch="360"/>
        </w:sectPr>
      </w:pPr>
    </w:p>
    <w:p w:rsidR="003A5382" w:rsidRDefault="00AB700B" w:rsidP="00E50576">
      <w:pPr>
        <w:ind w:right="10"/>
        <w:jc w:val="center"/>
        <w:rPr>
          <w:rFonts w:cs="Arial"/>
          <w:b/>
          <w:caps/>
        </w:rPr>
      </w:pPr>
      <w:r>
        <w:rPr>
          <w:rFonts w:cs="Arial"/>
          <w:b/>
          <w:caps/>
          <w:noProof/>
          <w:lang w:eastAsia="zh-CN"/>
        </w:rPr>
        <w:lastRenderedPageBreak/>
        <w:drawing>
          <wp:anchor distT="0" distB="0" distL="114300" distR="114300" simplePos="0" relativeHeight="251661824" behindDoc="0" locked="0" layoutInCell="1" allowOverlap="1" wp14:anchorId="3A23931F" wp14:editId="01CFCE6D">
            <wp:simplePos x="2886075" y="914400"/>
            <wp:positionH relativeFrom="margin">
              <wp:align>center</wp:align>
            </wp:positionH>
            <wp:positionV relativeFrom="margin">
              <wp:align>center</wp:align>
            </wp:positionV>
            <wp:extent cx="1779905" cy="10731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9905" cy="1073150"/>
                    </a:xfrm>
                    <a:prstGeom prst="rect">
                      <a:avLst/>
                    </a:prstGeom>
                    <a:noFill/>
                  </pic:spPr>
                </pic:pic>
              </a:graphicData>
            </a:graphic>
          </wp:anchor>
        </w:drawing>
      </w:r>
    </w:p>
    <w:sectPr w:rsidR="003A5382" w:rsidSect="00AB700B">
      <w:pgSz w:w="11909" w:h="16834"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CE4" w:rsidRDefault="00924CE4" w:rsidP="00B924B6">
      <w:r>
        <w:separator/>
      </w:r>
    </w:p>
  </w:endnote>
  <w:endnote w:type="continuationSeparator" w:id="0">
    <w:p w:rsidR="00924CE4" w:rsidRDefault="00924CE4" w:rsidP="00B92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Pr="001875BB" w:rsidRDefault="001A51CD" w:rsidP="001875BB">
    <w:pPr>
      <w:pStyle w:val="Footer"/>
      <w:jc w:val="center"/>
      <w:rPr>
        <w:lang w:val="fr-CH"/>
      </w:rPr>
    </w:pPr>
    <w:r>
      <w:rPr>
        <w:lang w:val="fr-CH"/>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1CD" w:rsidRDefault="00924CE4" w:rsidP="007776CB">
    <w:pPr>
      <w:pStyle w:val="Footer"/>
    </w:pPr>
    <w:r>
      <w:rPr>
        <w:noProof/>
        <w:lang w:val="en-GB" w:eastAsia="en-GB"/>
      </w:rPr>
      <w:pict>
        <v:shapetype id="_x0000_t202" coordsize="21600,21600" o:spt="202" path="m,l,21600r21600,l21600,xe">
          <v:stroke joinstyle="miter"/>
          <v:path gradientshapeok="t" o:connecttype="rect"/>
        </v:shapetype>
        <v:shape id="Text Box 56" o:spid="_x0000_s2050" type="#_x0000_t202" style="position:absolute;margin-left:42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1A51CD" w:rsidRPr="0087027F" w:rsidRDefault="001A51CD">
                <w:pPr>
                  <w:pStyle w:val="Footer"/>
                  <w:jc w:val="right"/>
                  <w:rPr>
                    <w:rFonts w:asciiTheme="majorHAnsi" w:hAnsiTheme="majorHAnsi"/>
                    <w:color w:val="000000" w:themeColor="text1"/>
                    <w:szCs w:val="22"/>
                  </w:rPr>
                </w:pPr>
                <w:r w:rsidRPr="0087027F">
                  <w:rPr>
                    <w:rFonts w:asciiTheme="majorHAnsi" w:hAnsiTheme="majorHAnsi"/>
                    <w:color w:val="000000" w:themeColor="text1"/>
                    <w:szCs w:val="22"/>
                  </w:rPr>
                  <w:fldChar w:fldCharType="begin"/>
                </w:r>
                <w:r w:rsidRPr="0087027F">
                  <w:rPr>
                    <w:rFonts w:asciiTheme="majorHAnsi" w:hAnsiTheme="majorHAnsi"/>
                    <w:color w:val="000000" w:themeColor="text1"/>
                    <w:szCs w:val="22"/>
                  </w:rPr>
                  <w:instrText xml:space="preserve"> PAGE  \* Arabic  \* MERGEFORMAT </w:instrText>
                </w:r>
                <w:r w:rsidRPr="0087027F">
                  <w:rPr>
                    <w:rFonts w:asciiTheme="majorHAnsi" w:hAnsiTheme="majorHAnsi"/>
                    <w:color w:val="000000" w:themeColor="text1"/>
                    <w:szCs w:val="22"/>
                  </w:rPr>
                  <w:fldChar w:fldCharType="separate"/>
                </w:r>
                <w:r w:rsidR="005543CD" w:rsidRPr="005543CD">
                  <w:rPr>
                    <w:rFonts w:asciiTheme="majorHAnsi" w:hAnsiTheme="majorHAnsi"/>
                    <w:noProof/>
                    <w:color w:val="000000" w:themeColor="text1"/>
                  </w:rPr>
                  <w:t>14</w:t>
                </w:r>
                <w:r w:rsidRPr="0087027F">
                  <w:rPr>
                    <w:rFonts w:asciiTheme="majorHAnsi" w:hAnsiTheme="majorHAnsi"/>
                    <w:color w:val="000000" w:themeColor="text1"/>
                    <w:szCs w:val="22"/>
                  </w:rPr>
                  <w:fldChar w:fldCharType="end"/>
                </w:r>
              </w:p>
            </w:txbxContent>
          </v:textbox>
          <w10:wrap anchorx="margin" anchory="margin"/>
        </v:shape>
      </w:pict>
    </w:r>
    <w:r>
      <w:rPr>
        <w:noProof/>
        <w:color w:val="4F81BD" w:themeColor="accent1"/>
        <w:lang w:val="en-GB" w:eastAsia="en-GB"/>
      </w:rPr>
      <w:pict>
        <v:rect id="Rectangle 58" o:spid="_x0000_s2049"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r w:rsidR="001A51CD">
      <w:rPr>
        <w:rFonts w:eastAsiaTheme="minorEastAsia" w:hint="eastAsia"/>
        <w:color w:val="000000" w:themeColor="text1"/>
        <w:sz w:val="24"/>
        <w:szCs w:val="24"/>
        <w:lang w:eastAsia="zh-CN"/>
      </w:rPr>
      <w:t xml:space="preserve">Minimum </w:t>
    </w:r>
    <w:r w:rsidR="007776CB">
      <w:rPr>
        <w:rFonts w:eastAsiaTheme="minorEastAsia" w:hint="eastAsia"/>
        <w:color w:val="000000" w:themeColor="text1"/>
        <w:sz w:val="24"/>
        <w:szCs w:val="24"/>
        <w:lang w:eastAsia="zh-CN"/>
      </w:rPr>
      <w:t xml:space="preserve">Observing </w:t>
    </w:r>
    <w:r w:rsidR="001A51CD">
      <w:rPr>
        <w:rFonts w:eastAsiaTheme="minorEastAsia" w:hint="eastAsia"/>
        <w:color w:val="000000" w:themeColor="text1"/>
        <w:sz w:val="24"/>
        <w:szCs w:val="24"/>
        <w:lang w:eastAsia="zh-CN"/>
      </w:rPr>
      <w:t xml:space="preserve">Requirements </w:t>
    </w:r>
    <w:r w:rsidR="007776CB" w:rsidRPr="007776CB">
      <w:rPr>
        <w:rFonts w:eastAsiaTheme="minorEastAsia"/>
        <w:color w:val="000000" w:themeColor="text1"/>
        <w:sz w:val="24"/>
        <w:szCs w:val="24"/>
        <w:lang w:eastAsia="zh-CN"/>
      </w:rPr>
      <w:t>of the GCW Surface Observing component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CE4" w:rsidRDefault="00924CE4" w:rsidP="00B924B6">
      <w:r>
        <w:separator/>
      </w:r>
    </w:p>
  </w:footnote>
  <w:footnote w:type="continuationSeparator" w:id="0">
    <w:p w:rsidR="00924CE4" w:rsidRDefault="00924CE4" w:rsidP="00B924B6">
      <w:r>
        <w:continuationSeparator/>
      </w:r>
    </w:p>
  </w:footnote>
  <w:footnote w:id="1">
    <w:p w:rsidR="003A6D14" w:rsidRPr="008820D9" w:rsidRDefault="003A6D14" w:rsidP="00DA56E2">
      <w:pPr>
        <w:pStyle w:val="FootnoteText"/>
        <w:rPr>
          <w:rFonts w:eastAsiaTheme="minorEastAsia"/>
          <w:lang w:eastAsia="zh-CN"/>
        </w:rPr>
      </w:pPr>
      <w:r>
        <w:rPr>
          <w:rStyle w:val="FootnoteReference"/>
        </w:rPr>
        <w:footnoteRef/>
      </w:r>
      <w:r>
        <w:t xml:space="preserve"> </w:t>
      </w:r>
      <w:r w:rsidRPr="000B33A5">
        <w:rPr>
          <w:sz w:val="16"/>
          <w:szCs w:val="16"/>
        </w:rPr>
        <w:t>S</w:t>
      </w:r>
      <w:r w:rsidRPr="000B33A5">
        <w:rPr>
          <w:rFonts w:hint="eastAsia"/>
          <w:sz w:val="16"/>
          <w:szCs w:val="16"/>
        </w:rPr>
        <w:t xml:space="preserve">ee also </w:t>
      </w:r>
      <w:r w:rsidRPr="000B33A5">
        <w:rPr>
          <w:sz w:val="16"/>
          <w:szCs w:val="16"/>
        </w:rPr>
        <w:t>“</w:t>
      </w:r>
      <w:r w:rsidRPr="000B33A5">
        <w:rPr>
          <w:rFonts w:hint="eastAsia"/>
          <w:sz w:val="16"/>
          <w:szCs w:val="16"/>
        </w:rPr>
        <w:t>surface topography</w:t>
      </w:r>
      <w:r w:rsidRPr="000B33A5">
        <w:rPr>
          <w:sz w:val="16"/>
          <w:szCs w:val="16"/>
        </w:rPr>
        <w:t>”</w:t>
      </w:r>
      <w:r>
        <w:rPr>
          <w:rFonts w:hint="eastAsia"/>
          <w:sz w:val="16"/>
          <w:szCs w:val="16"/>
        </w:rPr>
        <w:t xml:space="preserve"> under glaciers and ice caps</w:t>
      </w:r>
      <w:r w:rsidRPr="000B33A5">
        <w:rPr>
          <w:rFonts w:hint="eastAsia"/>
          <w:sz w:val="16"/>
          <w:szCs w:val="16"/>
        </w:rPr>
        <w:t xml:space="preserve"> in </w:t>
      </w:r>
      <w:hyperlink w:anchor="Annex2" w:history="1">
        <w:r>
          <w:rPr>
            <w:rStyle w:val="Hyperlink"/>
            <w:sz w:val="16"/>
            <w:szCs w:val="16"/>
          </w:rPr>
          <w:t>Table 2</w:t>
        </w:r>
      </w:hyperlink>
      <w:r>
        <w:rPr>
          <w:rStyle w:val="Hyperlink"/>
          <w:sz w:val="16"/>
          <w:szCs w:val="16"/>
        </w:rPr>
        <w:t xml:space="preserve"> </w:t>
      </w:r>
      <w:r w:rsidRPr="000B33A5">
        <w:rPr>
          <w:rFonts w:hint="eastAsia"/>
          <w:sz w:val="16"/>
          <w:szCs w:val="16"/>
        </w:rPr>
        <w:t>o</w:t>
      </w:r>
      <w:r>
        <w:rPr>
          <w:sz w:val="16"/>
          <w:szCs w:val="16"/>
        </w:rPr>
        <w:t>f</w:t>
      </w:r>
      <w:r w:rsidRPr="000B33A5">
        <w:rPr>
          <w:rFonts w:hint="eastAsia"/>
          <w:sz w:val="16"/>
          <w:szCs w:val="16"/>
        </w:rPr>
        <w:t xml:space="preserve"> this document</w:t>
      </w:r>
      <w:r>
        <w:rPr>
          <w:rFonts w:hint="eastAsia"/>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rPr>
    </w:lvl>
  </w:abstractNum>
  <w:abstractNum w:abstractNumId="2">
    <w:nsid w:val="22972F1A"/>
    <w:multiLevelType w:val="multilevel"/>
    <w:tmpl w:val="4DEA66C2"/>
    <w:lvl w:ilvl="0">
      <w:start w:val="4"/>
      <w:numFmt w:val="decimal"/>
      <w:lvlText w:val="%1"/>
      <w:lvlJc w:val="left"/>
      <w:pPr>
        <w:tabs>
          <w:tab w:val="num" w:pos="990"/>
        </w:tabs>
        <w:ind w:left="990" w:hanging="990"/>
      </w:pPr>
      <w:rPr>
        <w:rFonts w:hint="default"/>
      </w:rPr>
    </w:lvl>
    <w:lvl w:ilvl="1">
      <w:start w:val="1"/>
      <w:numFmt w:val="decimal"/>
      <w:lvlText w:val="%1.%2"/>
      <w:lvlJc w:val="left"/>
      <w:pPr>
        <w:tabs>
          <w:tab w:val="num" w:pos="990"/>
        </w:tabs>
        <w:ind w:left="990" w:hanging="990"/>
      </w:pPr>
      <w:rPr>
        <w:rFonts w:hint="default"/>
      </w:rPr>
    </w:lvl>
    <w:lvl w:ilvl="2">
      <w:start w:val="1"/>
      <w:numFmt w:val="decimal"/>
      <w:pStyle w:val="Heading2"/>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A373E70"/>
    <w:multiLevelType w:val="multilevel"/>
    <w:tmpl w:val="01F8C8D2"/>
    <w:lvl w:ilvl="0">
      <w:start w:val="1"/>
      <w:numFmt w:val="decimal"/>
      <w:pStyle w:val="Heading1"/>
      <w:suff w:val="space"/>
      <w:lvlText w:val="%1."/>
      <w:lvlJc w:val="left"/>
      <w:pPr>
        <w:ind w:left="0" w:firstLine="0"/>
      </w:pPr>
      <w:rPr>
        <w:rFonts w:hint="default"/>
      </w:rPr>
    </w:lvl>
    <w:lvl w:ilvl="1">
      <w:start w:val="1"/>
      <w:numFmt w:val="decimal"/>
      <w:lvlText w:val="%1.%2."/>
      <w:lvlJc w:val="left"/>
      <w:pPr>
        <w:tabs>
          <w:tab w:val="num" w:pos="72"/>
        </w:tabs>
        <w:ind w:left="720" w:hanging="720"/>
      </w:pPr>
      <w:rPr>
        <w:rFonts w:hint="default"/>
        <w:b/>
        <w:i w:val="0"/>
        <w:sz w:val="22"/>
      </w:rPr>
    </w:lvl>
    <w:lvl w:ilvl="2">
      <w:start w:val="1"/>
      <w:numFmt w:val="decimal"/>
      <w:lvlText w:val="%2.%1.%3."/>
      <w:lvlJc w:val="left"/>
      <w:pPr>
        <w:tabs>
          <w:tab w:val="num" w:pos="-792"/>
        </w:tabs>
        <w:ind w:left="0" w:firstLine="0"/>
      </w:pPr>
      <w:rPr>
        <w:rFonts w:ascii="Arial" w:hAnsi="Arial" w:hint="default"/>
        <w:b w:val="0"/>
        <w:i w:val="0"/>
        <w:position w:val="0"/>
        <w:sz w:val="22"/>
      </w:rPr>
    </w:lvl>
    <w:lvl w:ilvl="3">
      <w:start w:val="1"/>
      <w:numFmt w:val="decimal"/>
      <w:lvlText w:val="%1.%2.%3.%4."/>
      <w:lvlJc w:val="left"/>
      <w:pPr>
        <w:tabs>
          <w:tab w:val="num" w:pos="2736"/>
        </w:tabs>
        <w:ind w:left="1584" w:hanging="648"/>
      </w:pPr>
      <w:rPr>
        <w:rFonts w:hint="default"/>
      </w:rPr>
    </w:lvl>
    <w:lvl w:ilvl="4">
      <w:start w:val="1"/>
      <w:numFmt w:val="decimal"/>
      <w:lvlText w:val="%1.%2.%3.%4.%5."/>
      <w:lvlJc w:val="left"/>
      <w:pPr>
        <w:tabs>
          <w:tab w:val="num" w:pos="3456"/>
        </w:tabs>
        <w:ind w:left="2088" w:hanging="792"/>
      </w:pPr>
      <w:rPr>
        <w:rFonts w:hint="default"/>
      </w:rPr>
    </w:lvl>
    <w:lvl w:ilvl="5">
      <w:start w:val="1"/>
      <w:numFmt w:val="decimal"/>
      <w:lvlText w:val="%1.%2.%3.%4.%5.%6."/>
      <w:lvlJc w:val="left"/>
      <w:pPr>
        <w:tabs>
          <w:tab w:val="num" w:pos="4176"/>
        </w:tabs>
        <w:ind w:left="2592" w:hanging="936"/>
      </w:pPr>
      <w:rPr>
        <w:rFonts w:hint="default"/>
      </w:rPr>
    </w:lvl>
    <w:lvl w:ilvl="6">
      <w:start w:val="1"/>
      <w:numFmt w:val="decimal"/>
      <w:lvlText w:val="%1.%2.%3.%4.%5.%6.%7."/>
      <w:lvlJc w:val="left"/>
      <w:pPr>
        <w:tabs>
          <w:tab w:val="num" w:pos="4896"/>
        </w:tabs>
        <w:ind w:left="3096" w:hanging="1080"/>
      </w:pPr>
      <w:rPr>
        <w:rFonts w:hint="default"/>
      </w:rPr>
    </w:lvl>
    <w:lvl w:ilvl="7">
      <w:start w:val="1"/>
      <w:numFmt w:val="decimal"/>
      <w:lvlText w:val="%1.%2.%3.%4.%5.%6.%7.%8."/>
      <w:lvlJc w:val="left"/>
      <w:pPr>
        <w:tabs>
          <w:tab w:val="num" w:pos="5616"/>
        </w:tabs>
        <w:ind w:left="3600" w:hanging="1224"/>
      </w:pPr>
      <w:rPr>
        <w:rFonts w:hint="default"/>
      </w:rPr>
    </w:lvl>
    <w:lvl w:ilvl="8">
      <w:start w:val="1"/>
      <w:numFmt w:val="decimal"/>
      <w:lvlText w:val="%1.%2.%3.%4.%5.%6.%7.%8.%9."/>
      <w:lvlJc w:val="left"/>
      <w:pPr>
        <w:tabs>
          <w:tab w:val="num" w:pos="6336"/>
        </w:tabs>
        <w:ind w:left="4176" w:hanging="1440"/>
      </w:pPr>
      <w:rPr>
        <w:rFonts w:hint="default"/>
      </w:rPr>
    </w:lvl>
  </w:abstractNum>
  <w:abstractNum w:abstractNumId="4">
    <w:nsid w:val="3578771E"/>
    <w:multiLevelType w:val="hybridMultilevel"/>
    <w:tmpl w:val="C1381982"/>
    <w:lvl w:ilvl="0" w:tplc="59547820">
      <w:start w:val="2"/>
      <w:numFmt w:val="bullet"/>
      <w:lvlText w:val="-"/>
      <w:lvlJc w:val="left"/>
      <w:pPr>
        <w:ind w:left="720" w:hanging="360"/>
      </w:pPr>
      <w:rPr>
        <w:rFonts w:ascii="Calibri" w:eastAsiaTheme="minorEastAsia"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1A66"/>
    <w:rsid w:val="000018EE"/>
    <w:rsid w:val="0000283F"/>
    <w:rsid w:val="00004CA4"/>
    <w:rsid w:val="000050E0"/>
    <w:rsid w:val="00012188"/>
    <w:rsid w:val="000134BE"/>
    <w:rsid w:val="000138AD"/>
    <w:rsid w:val="0001529B"/>
    <w:rsid w:val="00017587"/>
    <w:rsid w:val="000204C2"/>
    <w:rsid w:val="00020CF5"/>
    <w:rsid w:val="00023D7F"/>
    <w:rsid w:val="00030115"/>
    <w:rsid w:val="00034B4E"/>
    <w:rsid w:val="000378BB"/>
    <w:rsid w:val="00037AB2"/>
    <w:rsid w:val="000403C0"/>
    <w:rsid w:val="0004209C"/>
    <w:rsid w:val="00042E74"/>
    <w:rsid w:val="00044648"/>
    <w:rsid w:val="000455BE"/>
    <w:rsid w:val="00045BD2"/>
    <w:rsid w:val="000460BE"/>
    <w:rsid w:val="00046133"/>
    <w:rsid w:val="00046CFC"/>
    <w:rsid w:val="00047406"/>
    <w:rsid w:val="00050440"/>
    <w:rsid w:val="00052904"/>
    <w:rsid w:val="00055C44"/>
    <w:rsid w:val="00056E27"/>
    <w:rsid w:val="00064E3B"/>
    <w:rsid w:val="00067D3C"/>
    <w:rsid w:val="00070D8F"/>
    <w:rsid w:val="000716AF"/>
    <w:rsid w:val="00072BB0"/>
    <w:rsid w:val="0007391F"/>
    <w:rsid w:val="00083BD2"/>
    <w:rsid w:val="00085B30"/>
    <w:rsid w:val="0008685D"/>
    <w:rsid w:val="00087645"/>
    <w:rsid w:val="00091D9A"/>
    <w:rsid w:val="00093BC8"/>
    <w:rsid w:val="000A0008"/>
    <w:rsid w:val="000A3100"/>
    <w:rsid w:val="000A6875"/>
    <w:rsid w:val="000A725C"/>
    <w:rsid w:val="000A7F3A"/>
    <w:rsid w:val="000B0909"/>
    <w:rsid w:val="000B14C8"/>
    <w:rsid w:val="000B1AA8"/>
    <w:rsid w:val="000B2A87"/>
    <w:rsid w:val="000B3B6D"/>
    <w:rsid w:val="000B5711"/>
    <w:rsid w:val="000B684B"/>
    <w:rsid w:val="000C0D91"/>
    <w:rsid w:val="000C6189"/>
    <w:rsid w:val="000C7088"/>
    <w:rsid w:val="000D19E0"/>
    <w:rsid w:val="000D4F59"/>
    <w:rsid w:val="000D5350"/>
    <w:rsid w:val="000E2BB6"/>
    <w:rsid w:val="000E7E05"/>
    <w:rsid w:val="000E7EAA"/>
    <w:rsid w:val="000F1242"/>
    <w:rsid w:val="000F3A85"/>
    <w:rsid w:val="0010038A"/>
    <w:rsid w:val="0010233A"/>
    <w:rsid w:val="001077F1"/>
    <w:rsid w:val="00111479"/>
    <w:rsid w:val="001152AC"/>
    <w:rsid w:val="00124B0B"/>
    <w:rsid w:val="001272FB"/>
    <w:rsid w:val="00127B27"/>
    <w:rsid w:val="00130550"/>
    <w:rsid w:val="0013177B"/>
    <w:rsid w:val="001325E9"/>
    <w:rsid w:val="001326D6"/>
    <w:rsid w:val="00133E45"/>
    <w:rsid w:val="00140084"/>
    <w:rsid w:val="0014121F"/>
    <w:rsid w:val="00141E50"/>
    <w:rsid w:val="00147E91"/>
    <w:rsid w:val="001553CC"/>
    <w:rsid w:val="00156730"/>
    <w:rsid w:val="00157695"/>
    <w:rsid w:val="00157E5A"/>
    <w:rsid w:val="00162C9A"/>
    <w:rsid w:val="00165DAC"/>
    <w:rsid w:val="0017005B"/>
    <w:rsid w:val="00170F64"/>
    <w:rsid w:val="00172982"/>
    <w:rsid w:val="00183695"/>
    <w:rsid w:val="00185D8C"/>
    <w:rsid w:val="001865ED"/>
    <w:rsid w:val="001875BB"/>
    <w:rsid w:val="00190148"/>
    <w:rsid w:val="001913B8"/>
    <w:rsid w:val="00193542"/>
    <w:rsid w:val="00193F0A"/>
    <w:rsid w:val="00196F15"/>
    <w:rsid w:val="001A0643"/>
    <w:rsid w:val="001A455D"/>
    <w:rsid w:val="001A51CD"/>
    <w:rsid w:val="001B2333"/>
    <w:rsid w:val="001B23F9"/>
    <w:rsid w:val="001B3727"/>
    <w:rsid w:val="001B5D2C"/>
    <w:rsid w:val="001B68A1"/>
    <w:rsid w:val="001C092C"/>
    <w:rsid w:val="001C4042"/>
    <w:rsid w:val="001C5B71"/>
    <w:rsid w:val="001C66D0"/>
    <w:rsid w:val="001C6EC5"/>
    <w:rsid w:val="001C7A52"/>
    <w:rsid w:val="001D1AA9"/>
    <w:rsid w:val="001D2355"/>
    <w:rsid w:val="001D33CA"/>
    <w:rsid w:val="001D410F"/>
    <w:rsid w:val="001F00A5"/>
    <w:rsid w:val="001F0911"/>
    <w:rsid w:val="001F5C04"/>
    <w:rsid w:val="00200DE1"/>
    <w:rsid w:val="0020635B"/>
    <w:rsid w:val="002066E3"/>
    <w:rsid w:val="0020755D"/>
    <w:rsid w:val="0021067A"/>
    <w:rsid w:val="0022353E"/>
    <w:rsid w:val="00230A23"/>
    <w:rsid w:val="00235F46"/>
    <w:rsid w:val="00236D01"/>
    <w:rsid w:val="0024006C"/>
    <w:rsid w:val="00240D40"/>
    <w:rsid w:val="00240E34"/>
    <w:rsid w:val="002442C9"/>
    <w:rsid w:val="00246DB5"/>
    <w:rsid w:val="00246E02"/>
    <w:rsid w:val="00250976"/>
    <w:rsid w:val="002510A5"/>
    <w:rsid w:val="002543CF"/>
    <w:rsid w:val="00261B82"/>
    <w:rsid w:val="00262740"/>
    <w:rsid w:val="002641CE"/>
    <w:rsid w:val="0026657C"/>
    <w:rsid w:val="002704EF"/>
    <w:rsid w:val="002721A4"/>
    <w:rsid w:val="002755A7"/>
    <w:rsid w:val="00277267"/>
    <w:rsid w:val="00277E38"/>
    <w:rsid w:val="00281C9F"/>
    <w:rsid w:val="00283C57"/>
    <w:rsid w:val="002846BC"/>
    <w:rsid w:val="00285AA5"/>
    <w:rsid w:val="00290B4B"/>
    <w:rsid w:val="0029351F"/>
    <w:rsid w:val="00293C82"/>
    <w:rsid w:val="0029618E"/>
    <w:rsid w:val="00296500"/>
    <w:rsid w:val="002A0101"/>
    <w:rsid w:val="002A1DE8"/>
    <w:rsid w:val="002A26BD"/>
    <w:rsid w:val="002A3E2D"/>
    <w:rsid w:val="002A61F1"/>
    <w:rsid w:val="002A7430"/>
    <w:rsid w:val="002B09E9"/>
    <w:rsid w:val="002B4E6C"/>
    <w:rsid w:val="002B6727"/>
    <w:rsid w:val="002C07F6"/>
    <w:rsid w:val="002C761E"/>
    <w:rsid w:val="002C7B3F"/>
    <w:rsid w:val="002D1F2F"/>
    <w:rsid w:val="002D5BDF"/>
    <w:rsid w:val="002D5BFF"/>
    <w:rsid w:val="002D68E9"/>
    <w:rsid w:val="002D7145"/>
    <w:rsid w:val="002E0620"/>
    <w:rsid w:val="002E120D"/>
    <w:rsid w:val="002E15BC"/>
    <w:rsid w:val="002E2FA2"/>
    <w:rsid w:val="002E6268"/>
    <w:rsid w:val="002E6F7D"/>
    <w:rsid w:val="002E71B1"/>
    <w:rsid w:val="002E7B8D"/>
    <w:rsid w:val="002F1238"/>
    <w:rsid w:val="002F15B8"/>
    <w:rsid w:val="002F21F8"/>
    <w:rsid w:val="002F3D51"/>
    <w:rsid w:val="002F4422"/>
    <w:rsid w:val="002F79D1"/>
    <w:rsid w:val="0030228E"/>
    <w:rsid w:val="00304F52"/>
    <w:rsid w:val="00310E33"/>
    <w:rsid w:val="00311175"/>
    <w:rsid w:val="00311826"/>
    <w:rsid w:val="003120F0"/>
    <w:rsid w:val="003125BA"/>
    <w:rsid w:val="003149A4"/>
    <w:rsid w:val="00315A03"/>
    <w:rsid w:val="003165C3"/>
    <w:rsid w:val="0031747A"/>
    <w:rsid w:val="00317AD7"/>
    <w:rsid w:val="00322DB9"/>
    <w:rsid w:val="00323CD8"/>
    <w:rsid w:val="00325280"/>
    <w:rsid w:val="003252D1"/>
    <w:rsid w:val="00327681"/>
    <w:rsid w:val="00333EB4"/>
    <w:rsid w:val="00335E20"/>
    <w:rsid w:val="003416D7"/>
    <w:rsid w:val="0034682E"/>
    <w:rsid w:val="00351E26"/>
    <w:rsid w:val="00353846"/>
    <w:rsid w:val="00353922"/>
    <w:rsid w:val="00356A60"/>
    <w:rsid w:val="003618E3"/>
    <w:rsid w:val="00361EA5"/>
    <w:rsid w:val="00363013"/>
    <w:rsid w:val="00364CDE"/>
    <w:rsid w:val="003654C3"/>
    <w:rsid w:val="003656B0"/>
    <w:rsid w:val="00365FBC"/>
    <w:rsid w:val="003700FD"/>
    <w:rsid w:val="00370995"/>
    <w:rsid w:val="00371E60"/>
    <w:rsid w:val="00372512"/>
    <w:rsid w:val="00374296"/>
    <w:rsid w:val="00376144"/>
    <w:rsid w:val="00377156"/>
    <w:rsid w:val="003812DF"/>
    <w:rsid w:val="00381FDB"/>
    <w:rsid w:val="00383608"/>
    <w:rsid w:val="003848BB"/>
    <w:rsid w:val="00385341"/>
    <w:rsid w:val="00385392"/>
    <w:rsid w:val="00385A8C"/>
    <w:rsid w:val="00385A9D"/>
    <w:rsid w:val="00387715"/>
    <w:rsid w:val="00393348"/>
    <w:rsid w:val="00395265"/>
    <w:rsid w:val="003976A3"/>
    <w:rsid w:val="003A3226"/>
    <w:rsid w:val="003A5382"/>
    <w:rsid w:val="003A66BC"/>
    <w:rsid w:val="003A6D14"/>
    <w:rsid w:val="003A76CA"/>
    <w:rsid w:val="003B1D63"/>
    <w:rsid w:val="003B528C"/>
    <w:rsid w:val="003B612A"/>
    <w:rsid w:val="003B66DB"/>
    <w:rsid w:val="003C4372"/>
    <w:rsid w:val="003C57C4"/>
    <w:rsid w:val="003C74C1"/>
    <w:rsid w:val="003D194D"/>
    <w:rsid w:val="003D215A"/>
    <w:rsid w:val="003D50F4"/>
    <w:rsid w:val="003D5532"/>
    <w:rsid w:val="003D6BA0"/>
    <w:rsid w:val="003D7EA1"/>
    <w:rsid w:val="003E0AF9"/>
    <w:rsid w:val="003E0D83"/>
    <w:rsid w:val="003E212D"/>
    <w:rsid w:val="003E3317"/>
    <w:rsid w:val="003E45C9"/>
    <w:rsid w:val="003E68EC"/>
    <w:rsid w:val="003E6973"/>
    <w:rsid w:val="003F2F80"/>
    <w:rsid w:val="003F487B"/>
    <w:rsid w:val="003F4C16"/>
    <w:rsid w:val="00400D3E"/>
    <w:rsid w:val="00404FC6"/>
    <w:rsid w:val="004115AB"/>
    <w:rsid w:val="00411FF7"/>
    <w:rsid w:val="00412144"/>
    <w:rsid w:val="004140AA"/>
    <w:rsid w:val="00414A13"/>
    <w:rsid w:val="0041518B"/>
    <w:rsid w:val="0041621F"/>
    <w:rsid w:val="00416260"/>
    <w:rsid w:val="00416D93"/>
    <w:rsid w:val="00417FC5"/>
    <w:rsid w:val="004263F8"/>
    <w:rsid w:val="00427C36"/>
    <w:rsid w:val="004311A0"/>
    <w:rsid w:val="00432560"/>
    <w:rsid w:val="0043428F"/>
    <w:rsid w:val="0043664C"/>
    <w:rsid w:val="004415F5"/>
    <w:rsid w:val="004535ED"/>
    <w:rsid w:val="004570A2"/>
    <w:rsid w:val="00457914"/>
    <w:rsid w:val="00461037"/>
    <w:rsid w:val="00471793"/>
    <w:rsid w:val="004748F1"/>
    <w:rsid w:val="00474BAD"/>
    <w:rsid w:val="00482274"/>
    <w:rsid w:val="0048571D"/>
    <w:rsid w:val="00486653"/>
    <w:rsid w:val="004878AB"/>
    <w:rsid w:val="00487C94"/>
    <w:rsid w:val="0049382A"/>
    <w:rsid w:val="00495746"/>
    <w:rsid w:val="004961F2"/>
    <w:rsid w:val="00496204"/>
    <w:rsid w:val="004A1CBB"/>
    <w:rsid w:val="004A26B1"/>
    <w:rsid w:val="004A3EF2"/>
    <w:rsid w:val="004A6D68"/>
    <w:rsid w:val="004A7593"/>
    <w:rsid w:val="004B1E68"/>
    <w:rsid w:val="004B209C"/>
    <w:rsid w:val="004B26DA"/>
    <w:rsid w:val="004B430D"/>
    <w:rsid w:val="004B484B"/>
    <w:rsid w:val="004B63AE"/>
    <w:rsid w:val="004C1007"/>
    <w:rsid w:val="004C327E"/>
    <w:rsid w:val="004D1B88"/>
    <w:rsid w:val="004D45FC"/>
    <w:rsid w:val="004E1C2F"/>
    <w:rsid w:val="004E6E2E"/>
    <w:rsid w:val="004F1494"/>
    <w:rsid w:val="004F2DA7"/>
    <w:rsid w:val="004F4FE3"/>
    <w:rsid w:val="004F582C"/>
    <w:rsid w:val="004F62A5"/>
    <w:rsid w:val="004F6753"/>
    <w:rsid w:val="00500117"/>
    <w:rsid w:val="00500C8A"/>
    <w:rsid w:val="00501323"/>
    <w:rsid w:val="00501EB2"/>
    <w:rsid w:val="00502632"/>
    <w:rsid w:val="005030A1"/>
    <w:rsid w:val="00504037"/>
    <w:rsid w:val="005049F1"/>
    <w:rsid w:val="005061F5"/>
    <w:rsid w:val="00506D2C"/>
    <w:rsid w:val="00510207"/>
    <w:rsid w:val="0051072E"/>
    <w:rsid w:val="00510CE4"/>
    <w:rsid w:val="005157BE"/>
    <w:rsid w:val="0051587C"/>
    <w:rsid w:val="0051745A"/>
    <w:rsid w:val="0052485D"/>
    <w:rsid w:val="00526D83"/>
    <w:rsid w:val="00531BA6"/>
    <w:rsid w:val="005358DA"/>
    <w:rsid w:val="00536155"/>
    <w:rsid w:val="00546984"/>
    <w:rsid w:val="005503F5"/>
    <w:rsid w:val="005527C9"/>
    <w:rsid w:val="00553A4A"/>
    <w:rsid w:val="005543CD"/>
    <w:rsid w:val="00554992"/>
    <w:rsid w:val="00555C6A"/>
    <w:rsid w:val="0055608A"/>
    <w:rsid w:val="00557803"/>
    <w:rsid w:val="00561093"/>
    <w:rsid w:val="005612A1"/>
    <w:rsid w:val="00561EC0"/>
    <w:rsid w:val="005648ED"/>
    <w:rsid w:val="00566D99"/>
    <w:rsid w:val="00570E9A"/>
    <w:rsid w:val="00572B5D"/>
    <w:rsid w:val="005747E0"/>
    <w:rsid w:val="00577F1F"/>
    <w:rsid w:val="00583C73"/>
    <w:rsid w:val="00585161"/>
    <w:rsid w:val="00586469"/>
    <w:rsid w:val="0058674B"/>
    <w:rsid w:val="005903C0"/>
    <w:rsid w:val="00594E31"/>
    <w:rsid w:val="00596851"/>
    <w:rsid w:val="005979DD"/>
    <w:rsid w:val="005A0093"/>
    <w:rsid w:val="005A0F7E"/>
    <w:rsid w:val="005A1812"/>
    <w:rsid w:val="005A7682"/>
    <w:rsid w:val="005B40AC"/>
    <w:rsid w:val="005C0E83"/>
    <w:rsid w:val="005C59FD"/>
    <w:rsid w:val="005C7C5B"/>
    <w:rsid w:val="005D00D5"/>
    <w:rsid w:val="005D3659"/>
    <w:rsid w:val="005D5193"/>
    <w:rsid w:val="005D6812"/>
    <w:rsid w:val="005E2E31"/>
    <w:rsid w:val="005E34C3"/>
    <w:rsid w:val="005E506F"/>
    <w:rsid w:val="005E5CB3"/>
    <w:rsid w:val="005F29FB"/>
    <w:rsid w:val="005F300D"/>
    <w:rsid w:val="005F391B"/>
    <w:rsid w:val="005F3FAE"/>
    <w:rsid w:val="005F66E9"/>
    <w:rsid w:val="005F76CC"/>
    <w:rsid w:val="005F7956"/>
    <w:rsid w:val="00603122"/>
    <w:rsid w:val="00603500"/>
    <w:rsid w:val="006036C4"/>
    <w:rsid w:val="00606FF1"/>
    <w:rsid w:val="00611DCB"/>
    <w:rsid w:val="00613622"/>
    <w:rsid w:val="00623C56"/>
    <w:rsid w:val="0062542A"/>
    <w:rsid w:val="00626C3F"/>
    <w:rsid w:val="006278F4"/>
    <w:rsid w:val="00631AAC"/>
    <w:rsid w:val="00634460"/>
    <w:rsid w:val="0063535F"/>
    <w:rsid w:val="0063582F"/>
    <w:rsid w:val="0064105A"/>
    <w:rsid w:val="00642031"/>
    <w:rsid w:val="00644605"/>
    <w:rsid w:val="00650CB6"/>
    <w:rsid w:val="00651E37"/>
    <w:rsid w:val="00652115"/>
    <w:rsid w:val="00653C1E"/>
    <w:rsid w:val="006545EA"/>
    <w:rsid w:val="006578A5"/>
    <w:rsid w:val="00660A50"/>
    <w:rsid w:val="00660EAA"/>
    <w:rsid w:val="00663EAC"/>
    <w:rsid w:val="006644FD"/>
    <w:rsid w:val="006659FC"/>
    <w:rsid w:val="00665ACE"/>
    <w:rsid w:val="00667339"/>
    <w:rsid w:val="00667CD7"/>
    <w:rsid w:val="006705B9"/>
    <w:rsid w:val="00675947"/>
    <w:rsid w:val="00675EA4"/>
    <w:rsid w:val="00676AAD"/>
    <w:rsid w:val="00680562"/>
    <w:rsid w:val="00684A90"/>
    <w:rsid w:val="006949F6"/>
    <w:rsid w:val="006950DA"/>
    <w:rsid w:val="006A0D19"/>
    <w:rsid w:val="006A192F"/>
    <w:rsid w:val="006A4E00"/>
    <w:rsid w:val="006A69BE"/>
    <w:rsid w:val="006B3854"/>
    <w:rsid w:val="006B5CB0"/>
    <w:rsid w:val="006B6DC2"/>
    <w:rsid w:val="006C1DDF"/>
    <w:rsid w:val="006C5126"/>
    <w:rsid w:val="006C700D"/>
    <w:rsid w:val="006D26FF"/>
    <w:rsid w:val="006E35DD"/>
    <w:rsid w:val="006E4BCC"/>
    <w:rsid w:val="006E5769"/>
    <w:rsid w:val="006F05E0"/>
    <w:rsid w:val="006F1BD5"/>
    <w:rsid w:val="006F2455"/>
    <w:rsid w:val="006F4480"/>
    <w:rsid w:val="006F4CAA"/>
    <w:rsid w:val="006F6A3D"/>
    <w:rsid w:val="006F76F2"/>
    <w:rsid w:val="0070220D"/>
    <w:rsid w:val="00702519"/>
    <w:rsid w:val="00702F48"/>
    <w:rsid w:val="00704FB2"/>
    <w:rsid w:val="0070549C"/>
    <w:rsid w:val="00705AB0"/>
    <w:rsid w:val="007074AB"/>
    <w:rsid w:val="007107F1"/>
    <w:rsid w:val="0071357E"/>
    <w:rsid w:val="00713703"/>
    <w:rsid w:val="007236B9"/>
    <w:rsid w:val="00724CB9"/>
    <w:rsid w:val="00730514"/>
    <w:rsid w:val="00735946"/>
    <w:rsid w:val="00737F29"/>
    <w:rsid w:val="00740D4E"/>
    <w:rsid w:val="007454E7"/>
    <w:rsid w:val="0074741C"/>
    <w:rsid w:val="00751259"/>
    <w:rsid w:val="00752899"/>
    <w:rsid w:val="0075534D"/>
    <w:rsid w:val="00760AF7"/>
    <w:rsid w:val="007610CB"/>
    <w:rsid w:val="007638D2"/>
    <w:rsid w:val="0076483B"/>
    <w:rsid w:val="007673B5"/>
    <w:rsid w:val="00767F5F"/>
    <w:rsid w:val="00773571"/>
    <w:rsid w:val="007767BB"/>
    <w:rsid w:val="007776CB"/>
    <w:rsid w:val="0078192D"/>
    <w:rsid w:val="00782E5A"/>
    <w:rsid w:val="007933F2"/>
    <w:rsid w:val="0079444A"/>
    <w:rsid w:val="007A4083"/>
    <w:rsid w:val="007A53B6"/>
    <w:rsid w:val="007A5A3C"/>
    <w:rsid w:val="007A6306"/>
    <w:rsid w:val="007A69DF"/>
    <w:rsid w:val="007B2AE9"/>
    <w:rsid w:val="007B402D"/>
    <w:rsid w:val="007B4F5A"/>
    <w:rsid w:val="007B5195"/>
    <w:rsid w:val="007B53A8"/>
    <w:rsid w:val="007C0AA0"/>
    <w:rsid w:val="007C0C0B"/>
    <w:rsid w:val="007C1B70"/>
    <w:rsid w:val="007C2ACB"/>
    <w:rsid w:val="007C3DF8"/>
    <w:rsid w:val="007C3FF5"/>
    <w:rsid w:val="007C4641"/>
    <w:rsid w:val="007C5185"/>
    <w:rsid w:val="007C6427"/>
    <w:rsid w:val="007D005A"/>
    <w:rsid w:val="007D1B50"/>
    <w:rsid w:val="007D4556"/>
    <w:rsid w:val="007E15C2"/>
    <w:rsid w:val="007E2210"/>
    <w:rsid w:val="007E2A14"/>
    <w:rsid w:val="007E61A2"/>
    <w:rsid w:val="008009BB"/>
    <w:rsid w:val="0080142F"/>
    <w:rsid w:val="008037AB"/>
    <w:rsid w:val="0080689D"/>
    <w:rsid w:val="0080755E"/>
    <w:rsid w:val="0081001E"/>
    <w:rsid w:val="00812E06"/>
    <w:rsid w:val="008140AB"/>
    <w:rsid w:val="0081443A"/>
    <w:rsid w:val="00826238"/>
    <w:rsid w:val="00834196"/>
    <w:rsid w:val="00840192"/>
    <w:rsid w:val="008427F1"/>
    <w:rsid w:val="00844D79"/>
    <w:rsid w:val="00845843"/>
    <w:rsid w:val="00845F0E"/>
    <w:rsid w:val="008525B2"/>
    <w:rsid w:val="00854B48"/>
    <w:rsid w:val="00855498"/>
    <w:rsid w:val="00860ECF"/>
    <w:rsid w:val="0086105C"/>
    <w:rsid w:val="00861CFF"/>
    <w:rsid w:val="008625E1"/>
    <w:rsid w:val="008724F6"/>
    <w:rsid w:val="008728AC"/>
    <w:rsid w:val="00880A72"/>
    <w:rsid w:val="00880B30"/>
    <w:rsid w:val="00880DCB"/>
    <w:rsid w:val="008820D9"/>
    <w:rsid w:val="00886632"/>
    <w:rsid w:val="008879AA"/>
    <w:rsid w:val="008904A4"/>
    <w:rsid w:val="00890B99"/>
    <w:rsid w:val="00892D31"/>
    <w:rsid w:val="00893770"/>
    <w:rsid w:val="0089446D"/>
    <w:rsid w:val="00896D2F"/>
    <w:rsid w:val="008A020D"/>
    <w:rsid w:val="008A2AA7"/>
    <w:rsid w:val="008A416F"/>
    <w:rsid w:val="008A418A"/>
    <w:rsid w:val="008A4845"/>
    <w:rsid w:val="008A4C53"/>
    <w:rsid w:val="008A557F"/>
    <w:rsid w:val="008A6CEC"/>
    <w:rsid w:val="008B1FA5"/>
    <w:rsid w:val="008B272C"/>
    <w:rsid w:val="008B6A11"/>
    <w:rsid w:val="008C06EC"/>
    <w:rsid w:val="008C1518"/>
    <w:rsid w:val="008C353B"/>
    <w:rsid w:val="008C7398"/>
    <w:rsid w:val="008C75BD"/>
    <w:rsid w:val="008D6AFC"/>
    <w:rsid w:val="008E31A7"/>
    <w:rsid w:val="008E3215"/>
    <w:rsid w:val="008E753A"/>
    <w:rsid w:val="008E7619"/>
    <w:rsid w:val="008E7A64"/>
    <w:rsid w:val="008F2DC0"/>
    <w:rsid w:val="008F397E"/>
    <w:rsid w:val="008F6B55"/>
    <w:rsid w:val="009018D6"/>
    <w:rsid w:val="00902524"/>
    <w:rsid w:val="0090421C"/>
    <w:rsid w:val="00907EF3"/>
    <w:rsid w:val="0091720E"/>
    <w:rsid w:val="00917867"/>
    <w:rsid w:val="0092276E"/>
    <w:rsid w:val="00922C43"/>
    <w:rsid w:val="00924CE4"/>
    <w:rsid w:val="009259EE"/>
    <w:rsid w:val="00926189"/>
    <w:rsid w:val="0093233E"/>
    <w:rsid w:val="009335F8"/>
    <w:rsid w:val="00933869"/>
    <w:rsid w:val="00940B01"/>
    <w:rsid w:val="0094365A"/>
    <w:rsid w:val="009447A4"/>
    <w:rsid w:val="009463CC"/>
    <w:rsid w:val="00946BF3"/>
    <w:rsid w:val="009521C9"/>
    <w:rsid w:val="00952732"/>
    <w:rsid w:val="00956A85"/>
    <w:rsid w:val="009679DC"/>
    <w:rsid w:val="00970410"/>
    <w:rsid w:val="00973ED4"/>
    <w:rsid w:val="00976198"/>
    <w:rsid w:val="00980FFA"/>
    <w:rsid w:val="00981A66"/>
    <w:rsid w:val="00981B5C"/>
    <w:rsid w:val="00983CD6"/>
    <w:rsid w:val="00985653"/>
    <w:rsid w:val="00985B01"/>
    <w:rsid w:val="00986378"/>
    <w:rsid w:val="00987E54"/>
    <w:rsid w:val="0099182D"/>
    <w:rsid w:val="0099596D"/>
    <w:rsid w:val="009A1A40"/>
    <w:rsid w:val="009A3404"/>
    <w:rsid w:val="009A40D3"/>
    <w:rsid w:val="009A788B"/>
    <w:rsid w:val="009B17F1"/>
    <w:rsid w:val="009B6040"/>
    <w:rsid w:val="009B6CE0"/>
    <w:rsid w:val="009C6840"/>
    <w:rsid w:val="009C6C82"/>
    <w:rsid w:val="009C786B"/>
    <w:rsid w:val="009D1B50"/>
    <w:rsid w:val="009D20DA"/>
    <w:rsid w:val="009D222A"/>
    <w:rsid w:val="009D2A3E"/>
    <w:rsid w:val="009D428C"/>
    <w:rsid w:val="009D6CB4"/>
    <w:rsid w:val="009E188B"/>
    <w:rsid w:val="009F0050"/>
    <w:rsid w:val="009F0E2F"/>
    <w:rsid w:val="009F4EF6"/>
    <w:rsid w:val="009F7345"/>
    <w:rsid w:val="009F7C69"/>
    <w:rsid w:val="009F7F1F"/>
    <w:rsid w:val="00A008E0"/>
    <w:rsid w:val="00A052DB"/>
    <w:rsid w:val="00A07A4A"/>
    <w:rsid w:val="00A07D25"/>
    <w:rsid w:val="00A10180"/>
    <w:rsid w:val="00A11222"/>
    <w:rsid w:val="00A15692"/>
    <w:rsid w:val="00A17633"/>
    <w:rsid w:val="00A2043E"/>
    <w:rsid w:val="00A2615B"/>
    <w:rsid w:val="00A32102"/>
    <w:rsid w:val="00A35328"/>
    <w:rsid w:val="00A408F8"/>
    <w:rsid w:val="00A4392E"/>
    <w:rsid w:val="00A43D08"/>
    <w:rsid w:val="00A4639F"/>
    <w:rsid w:val="00A55DE1"/>
    <w:rsid w:val="00A61D2A"/>
    <w:rsid w:val="00A64BBB"/>
    <w:rsid w:val="00A66FD9"/>
    <w:rsid w:val="00A67C0F"/>
    <w:rsid w:val="00A76EDA"/>
    <w:rsid w:val="00A8190E"/>
    <w:rsid w:val="00A82262"/>
    <w:rsid w:val="00A85C26"/>
    <w:rsid w:val="00A86787"/>
    <w:rsid w:val="00A87749"/>
    <w:rsid w:val="00A91737"/>
    <w:rsid w:val="00A9230A"/>
    <w:rsid w:val="00A925FC"/>
    <w:rsid w:val="00A97437"/>
    <w:rsid w:val="00A97F43"/>
    <w:rsid w:val="00AA111E"/>
    <w:rsid w:val="00AA14AC"/>
    <w:rsid w:val="00AA24DE"/>
    <w:rsid w:val="00AA49C6"/>
    <w:rsid w:val="00AB0159"/>
    <w:rsid w:val="00AB485D"/>
    <w:rsid w:val="00AB6BDB"/>
    <w:rsid w:val="00AB700B"/>
    <w:rsid w:val="00AC14BE"/>
    <w:rsid w:val="00AC3381"/>
    <w:rsid w:val="00AD2416"/>
    <w:rsid w:val="00AD49EC"/>
    <w:rsid w:val="00AE2D58"/>
    <w:rsid w:val="00AE3813"/>
    <w:rsid w:val="00AE4190"/>
    <w:rsid w:val="00AE5A8D"/>
    <w:rsid w:val="00AE7BDD"/>
    <w:rsid w:val="00AF1BE0"/>
    <w:rsid w:val="00AF7C23"/>
    <w:rsid w:val="00AF7C37"/>
    <w:rsid w:val="00B00CA3"/>
    <w:rsid w:val="00B0147B"/>
    <w:rsid w:val="00B066A0"/>
    <w:rsid w:val="00B075A6"/>
    <w:rsid w:val="00B10204"/>
    <w:rsid w:val="00B106E5"/>
    <w:rsid w:val="00B117C0"/>
    <w:rsid w:val="00B16679"/>
    <w:rsid w:val="00B21687"/>
    <w:rsid w:val="00B21F63"/>
    <w:rsid w:val="00B2353E"/>
    <w:rsid w:val="00B313A6"/>
    <w:rsid w:val="00B321AE"/>
    <w:rsid w:val="00B32A7C"/>
    <w:rsid w:val="00B378D4"/>
    <w:rsid w:val="00B402AE"/>
    <w:rsid w:val="00B412E5"/>
    <w:rsid w:val="00B44A93"/>
    <w:rsid w:val="00B44E1B"/>
    <w:rsid w:val="00B45072"/>
    <w:rsid w:val="00B45244"/>
    <w:rsid w:val="00B459B4"/>
    <w:rsid w:val="00B52BFB"/>
    <w:rsid w:val="00B53296"/>
    <w:rsid w:val="00B56217"/>
    <w:rsid w:val="00B56542"/>
    <w:rsid w:val="00B6063D"/>
    <w:rsid w:val="00B61533"/>
    <w:rsid w:val="00B61692"/>
    <w:rsid w:val="00B62AA6"/>
    <w:rsid w:val="00B638F8"/>
    <w:rsid w:val="00B64A89"/>
    <w:rsid w:val="00B66549"/>
    <w:rsid w:val="00B66ED3"/>
    <w:rsid w:val="00B701D3"/>
    <w:rsid w:val="00B72293"/>
    <w:rsid w:val="00B77AD0"/>
    <w:rsid w:val="00B8091B"/>
    <w:rsid w:val="00B82423"/>
    <w:rsid w:val="00B84A67"/>
    <w:rsid w:val="00B84CE2"/>
    <w:rsid w:val="00B914FF"/>
    <w:rsid w:val="00B924B6"/>
    <w:rsid w:val="00B9550B"/>
    <w:rsid w:val="00B95824"/>
    <w:rsid w:val="00B95B85"/>
    <w:rsid w:val="00B9603B"/>
    <w:rsid w:val="00B96615"/>
    <w:rsid w:val="00BA20E0"/>
    <w:rsid w:val="00BA222F"/>
    <w:rsid w:val="00BA37AC"/>
    <w:rsid w:val="00BA5427"/>
    <w:rsid w:val="00BA5CF6"/>
    <w:rsid w:val="00BA6937"/>
    <w:rsid w:val="00BB2B0C"/>
    <w:rsid w:val="00BB58BA"/>
    <w:rsid w:val="00BB69CE"/>
    <w:rsid w:val="00BB717E"/>
    <w:rsid w:val="00BC00A8"/>
    <w:rsid w:val="00BC0E23"/>
    <w:rsid w:val="00BC2ED3"/>
    <w:rsid w:val="00BC3D4B"/>
    <w:rsid w:val="00BC63D5"/>
    <w:rsid w:val="00BC6B48"/>
    <w:rsid w:val="00BD0D84"/>
    <w:rsid w:val="00BD12A4"/>
    <w:rsid w:val="00BD2769"/>
    <w:rsid w:val="00BD3219"/>
    <w:rsid w:val="00BD3E10"/>
    <w:rsid w:val="00BD4B8A"/>
    <w:rsid w:val="00BE09F3"/>
    <w:rsid w:val="00BE38E0"/>
    <w:rsid w:val="00BF07E0"/>
    <w:rsid w:val="00BF3142"/>
    <w:rsid w:val="00BF3DA4"/>
    <w:rsid w:val="00C056BA"/>
    <w:rsid w:val="00C068AC"/>
    <w:rsid w:val="00C068C6"/>
    <w:rsid w:val="00C15A9C"/>
    <w:rsid w:val="00C17B1C"/>
    <w:rsid w:val="00C2136A"/>
    <w:rsid w:val="00C215C1"/>
    <w:rsid w:val="00C2164C"/>
    <w:rsid w:val="00C227D1"/>
    <w:rsid w:val="00C22BA8"/>
    <w:rsid w:val="00C22F85"/>
    <w:rsid w:val="00C2699A"/>
    <w:rsid w:val="00C26EC3"/>
    <w:rsid w:val="00C3095D"/>
    <w:rsid w:val="00C33946"/>
    <w:rsid w:val="00C37B4E"/>
    <w:rsid w:val="00C40105"/>
    <w:rsid w:val="00C42832"/>
    <w:rsid w:val="00C42FEE"/>
    <w:rsid w:val="00C50C68"/>
    <w:rsid w:val="00C519AC"/>
    <w:rsid w:val="00C51D3A"/>
    <w:rsid w:val="00C527B2"/>
    <w:rsid w:val="00C52A16"/>
    <w:rsid w:val="00C5302D"/>
    <w:rsid w:val="00C54175"/>
    <w:rsid w:val="00C63D53"/>
    <w:rsid w:val="00C643BF"/>
    <w:rsid w:val="00C66543"/>
    <w:rsid w:val="00C67455"/>
    <w:rsid w:val="00C725D0"/>
    <w:rsid w:val="00C72994"/>
    <w:rsid w:val="00C75F1D"/>
    <w:rsid w:val="00C80C00"/>
    <w:rsid w:val="00C82679"/>
    <w:rsid w:val="00C90217"/>
    <w:rsid w:val="00C91593"/>
    <w:rsid w:val="00C91969"/>
    <w:rsid w:val="00C91C07"/>
    <w:rsid w:val="00C929DB"/>
    <w:rsid w:val="00C92F36"/>
    <w:rsid w:val="00C96111"/>
    <w:rsid w:val="00CA7B65"/>
    <w:rsid w:val="00CA7C9D"/>
    <w:rsid w:val="00CB09B2"/>
    <w:rsid w:val="00CB0F5D"/>
    <w:rsid w:val="00CB2B12"/>
    <w:rsid w:val="00CB49D2"/>
    <w:rsid w:val="00CB65A2"/>
    <w:rsid w:val="00CC0978"/>
    <w:rsid w:val="00CC1747"/>
    <w:rsid w:val="00CC234A"/>
    <w:rsid w:val="00CC7659"/>
    <w:rsid w:val="00CD2D14"/>
    <w:rsid w:val="00CD37B0"/>
    <w:rsid w:val="00CD38EA"/>
    <w:rsid w:val="00CD55C3"/>
    <w:rsid w:val="00CD5800"/>
    <w:rsid w:val="00CE047C"/>
    <w:rsid w:val="00CE259E"/>
    <w:rsid w:val="00CE2C9E"/>
    <w:rsid w:val="00CF192E"/>
    <w:rsid w:val="00CF36F4"/>
    <w:rsid w:val="00CF4389"/>
    <w:rsid w:val="00CF7059"/>
    <w:rsid w:val="00D05BBB"/>
    <w:rsid w:val="00D069CC"/>
    <w:rsid w:val="00D06E3B"/>
    <w:rsid w:val="00D12AB6"/>
    <w:rsid w:val="00D15EB1"/>
    <w:rsid w:val="00D21F16"/>
    <w:rsid w:val="00D22A8E"/>
    <w:rsid w:val="00D23AC3"/>
    <w:rsid w:val="00D277CF"/>
    <w:rsid w:val="00D30D94"/>
    <w:rsid w:val="00D316BA"/>
    <w:rsid w:val="00D322CB"/>
    <w:rsid w:val="00D33518"/>
    <w:rsid w:val="00D35A6A"/>
    <w:rsid w:val="00D411C9"/>
    <w:rsid w:val="00D427FB"/>
    <w:rsid w:val="00D42DC4"/>
    <w:rsid w:val="00D469E2"/>
    <w:rsid w:val="00D51C5A"/>
    <w:rsid w:val="00D520D8"/>
    <w:rsid w:val="00D52BF0"/>
    <w:rsid w:val="00D52F9A"/>
    <w:rsid w:val="00D544DB"/>
    <w:rsid w:val="00D5459F"/>
    <w:rsid w:val="00D55E1F"/>
    <w:rsid w:val="00D57A88"/>
    <w:rsid w:val="00D71297"/>
    <w:rsid w:val="00D727C3"/>
    <w:rsid w:val="00D72B34"/>
    <w:rsid w:val="00D87726"/>
    <w:rsid w:val="00D87912"/>
    <w:rsid w:val="00D92B7C"/>
    <w:rsid w:val="00D92EAE"/>
    <w:rsid w:val="00DA2699"/>
    <w:rsid w:val="00DA2D72"/>
    <w:rsid w:val="00DA3E2C"/>
    <w:rsid w:val="00DA546D"/>
    <w:rsid w:val="00DA56E2"/>
    <w:rsid w:val="00DA5869"/>
    <w:rsid w:val="00DA589E"/>
    <w:rsid w:val="00DB348E"/>
    <w:rsid w:val="00DB4F0A"/>
    <w:rsid w:val="00DC065D"/>
    <w:rsid w:val="00DC1B66"/>
    <w:rsid w:val="00DC276E"/>
    <w:rsid w:val="00DD20BB"/>
    <w:rsid w:val="00DD406A"/>
    <w:rsid w:val="00DD489D"/>
    <w:rsid w:val="00DD56F0"/>
    <w:rsid w:val="00DD5CE5"/>
    <w:rsid w:val="00DD6565"/>
    <w:rsid w:val="00DD6E3E"/>
    <w:rsid w:val="00DE2A26"/>
    <w:rsid w:val="00DF156F"/>
    <w:rsid w:val="00DF28A4"/>
    <w:rsid w:val="00DF39B7"/>
    <w:rsid w:val="00DF52B3"/>
    <w:rsid w:val="00DF606B"/>
    <w:rsid w:val="00E00F11"/>
    <w:rsid w:val="00E00F98"/>
    <w:rsid w:val="00E03028"/>
    <w:rsid w:val="00E04EF6"/>
    <w:rsid w:val="00E13234"/>
    <w:rsid w:val="00E13439"/>
    <w:rsid w:val="00E1354B"/>
    <w:rsid w:val="00E144AE"/>
    <w:rsid w:val="00E1589F"/>
    <w:rsid w:val="00E20343"/>
    <w:rsid w:val="00E2446B"/>
    <w:rsid w:val="00E24B25"/>
    <w:rsid w:val="00E30A6C"/>
    <w:rsid w:val="00E33004"/>
    <w:rsid w:val="00E34D02"/>
    <w:rsid w:val="00E35054"/>
    <w:rsid w:val="00E37FBB"/>
    <w:rsid w:val="00E40A97"/>
    <w:rsid w:val="00E42496"/>
    <w:rsid w:val="00E467B4"/>
    <w:rsid w:val="00E47721"/>
    <w:rsid w:val="00E47F66"/>
    <w:rsid w:val="00E50576"/>
    <w:rsid w:val="00E52128"/>
    <w:rsid w:val="00E547CE"/>
    <w:rsid w:val="00E579EB"/>
    <w:rsid w:val="00E61C5E"/>
    <w:rsid w:val="00E634C6"/>
    <w:rsid w:val="00E63ABE"/>
    <w:rsid w:val="00E73103"/>
    <w:rsid w:val="00E744E0"/>
    <w:rsid w:val="00E74C0D"/>
    <w:rsid w:val="00E7645A"/>
    <w:rsid w:val="00E767C0"/>
    <w:rsid w:val="00E82ECB"/>
    <w:rsid w:val="00E84B0D"/>
    <w:rsid w:val="00E866CA"/>
    <w:rsid w:val="00E9057D"/>
    <w:rsid w:val="00E91781"/>
    <w:rsid w:val="00E92353"/>
    <w:rsid w:val="00E94111"/>
    <w:rsid w:val="00E95C3A"/>
    <w:rsid w:val="00E9620C"/>
    <w:rsid w:val="00E9638A"/>
    <w:rsid w:val="00EA00C4"/>
    <w:rsid w:val="00EA034D"/>
    <w:rsid w:val="00EA597D"/>
    <w:rsid w:val="00EA59C8"/>
    <w:rsid w:val="00EA6057"/>
    <w:rsid w:val="00EA695B"/>
    <w:rsid w:val="00EA7D21"/>
    <w:rsid w:val="00EB07EE"/>
    <w:rsid w:val="00EB168E"/>
    <w:rsid w:val="00EB2523"/>
    <w:rsid w:val="00EB5620"/>
    <w:rsid w:val="00EB63B8"/>
    <w:rsid w:val="00EC4D1F"/>
    <w:rsid w:val="00ED755D"/>
    <w:rsid w:val="00ED781C"/>
    <w:rsid w:val="00ED7D43"/>
    <w:rsid w:val="00EE4EF7"/>
    <w:rsid w:val="00EE6302"/>
    <w:rsid w:val="00EE6950"/>
    <w:rsid w:val="00EE6DF6"/>
    <w:rsid w:val="00EF2EA0"/>
    <w:rsid w:val="00EF3735"/>
    <w:rsid w:val="00EF389D"/>
    <w:rsid w:val="00EF495A"/>
    <w:rsid w:val="00EF6446"/>
    <w:rsid w:val="00F00FC9"/>
    <w:rsid w:val="00F01500"/>
    <w:rsid w:val="00F06417"/>
    <w:rsid w:val="00F10BA3"/>
    <w:rsid w:val="00F11BBF"/>
    <w:rsid w:val="00F142D2"/>
    <w:rsid w:val="00F14B6B"/>
    <w:rsid w:val="00F1791B"/>
    <w:rsid w:val="00F20714"/>
    <w:rsid w:val="00F215E2"/>
    <w:rsid w:val="00F217EA"/>
    <w:rsid w:val="00F24DD7"/>
    <w:rsid w:val="00F26D80"/>
    <w:rsid w:val="00F2775A"/>
    <w:rsid w:val="00F2785D"/>
    <w:rsid w:val="00F32DBC"/>
    <w:rsid w:val="00F3583B"/>
    <w:rsid w:val="00F37969"/>
    <w:rsid w:val="00F5092C"/>
    <w:rsid w:val="00F5109A"/>
    <w:rsid w:val="00F54450"/>
    <w:rsid w:val="00F54601"/>
    <w:rsid w:val="00F57D43"/>
    <w:rsid w:val="00F62555"/>
    <w:rsid w:val="00F63BF2"/>
    <w:rsid w:val="00F671CD"/>
    <w:rsid w:val="00F7444E"/>
    <w:rsid w:val="00F81412"/>
    <w:rsid w:val="00F86E49"/>
    <w:rsid w:val="00F8710F"/>
    <w:rsid w:val="00F93038"/>
    <w:rsid w:val="00F94D95"/>
    <w:rsid w:val="00F954AB"/>
    <w:rsid w:val="00F9600C"/>
    <w:rsid w:val="00FA240E"/>
    <w:rsid w:val="00FA46E5"/>
    <w:rsid w:val="00FA509C"/>
    <w:rsid w:val="00FB02A6"/>
    <w:rsid w:val="00FB7924"/>
    <w:rsid w:val="00FC1E79"/>
    <w:rsid w:val="00FC2A8A"/>
    <w:rsid w:val="00FC3937"/>
    <w:rsid w:val="00FC781E"/>
    <w:rsid w:val="00FD05AF"/>
    <w:rsid w:val="00FD0CE0"/>
    <w:rsid w:val="00FD1668"/>
    <w:rsid w:val="00FD7597"/>
    <w:rsid w:val="00FD7B5B"/>
    <w:rsid w:val="00FE0D7A"/>
    <w:rsid w:val="00FE1DC3"/>
    <w:rsid w:val="00FE37A4"/>
    <w:rsid w:val="00FE5182"/>
    <w:rsid w:val="00FE55A6"/>
    <w:rsid w:val="00FE5871"/>
    <w:rsid w:val="00FE69D4"/>
    <w:rsid w:val="00FE7034"/>
    <w:rsid w:val="00FE7996"/>
    <w:rsid w:val="00FF1C88"/>
    <w:rsid w:val="00FF2508"/>
    <w:rsid w:val="00FF264C"/>
    <w:rsid w:val="00FF37B0"/>
    <w:rsid w:val="00FF3AAE"/>
    <w:rsid w:val="00FF3E35"/>
    <w:rsid w:val="00FF418B"/>
    <w:rsid w:val="00FF599F"/>
    <w:rsid w:val="00FF5B93"/>
    <w:rsid w:val="00FF5C65"/>
    <w:rsid w:val="00FF60E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 w:type="paragraph" w:customStyle="1" w:styleId="Default">
    <w:name w:val="Default"/>
    <w:rsid w:val="001A51CD"/>
    <w:pPr>
      <w:autoSpaceDE w:val="0"/>
      <w:autoSpaceDN w:val="0"/>
      <w:adjustRightInd w:val="0"/>
    </w:pPr>
    <w:rPr>
      <w:rFonts w:ascii="Verdana" w:hAnsi="Verdana" w:cs="Verdana"/>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semiHidden="1" w:uiPriority="35" w:unhideWhenUsed="1" w:qFormat="1"/>
    <w:lsdException w:name="footnote reference" w:uiPriority="99"/>
    <w:lsdException w:name="Title" w:locked="1" w:uiPriority="10" w:qFormat="1"/>
    <w:lsdException w:name="Default Paragraph Font" w:locked="1"/>
    <w:lsdException w:name="Subtitle" w:locked="1" w:uiPriority="11" w:qFormat="1"/>
    <w:lsdException w:name="Hyperlink" w:uiPriority="99"/>
    <w:lsdException w:name="FollowedHyperlink" w:uiPriority="99"/>
    <w:lsdException w:name="Strong" w:locked="1" w:qFormat="1"/>
    <w:lsdException w:name="Emphasis" w:locked="1" w:qFormat="1"/>
    <w:lsdException w:name="No List" w:uiPriority="99"/>
    <w:lsdException w:name="Balloon Text"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3C57"/>
    <w:rPr>
      <w:rFonts w:ascii="Arial" w:eastAsia="Times New Roman" w:hAnsi="Arial"/>
      <w:sz w:val="22"/>
      <w:szCs w:val="22"/>
      <w:lang w:val="en-US" w:eastAsia="en-US"/>
    </w:rPr>
  </w:style>
  <w:style w:type="paragraph" w:styleId="Heading1">
    <w:name w:val="heading 1"/>
    <w:basedOn w:val="Normal"/>
    <w:next w:val="Normal"/>
    <w:link w:val="Heading1Char"/>
    <w:uiPriority w:val="9"/>
    <w:qFormat/>
    <w:locked/>
    <w:rsid w:val="00E74C0D"/>
    <w:pPr>
      <w:keepNext/>
      <w:numPr>
        <w:numId w:val="1"/>
      </w:numPr>
      <w:spacing w:before="120"/>
      <w:outlineLvl w:val="0"/>
    </w:pPr>
    <w:rPr>
      <w:rFonts w:eastAsia="MS Mincho" w:cs="Arial"/>
      <w:b/>
      <w:bCs/>
      <w:kern w:val="32"/>
      <w:sz w:val="24"/>
      <w:szCs w:val="32"/>
      <w:lang w:val="en-GB" w:eastAsia="ja-JP"/>
    </w:rPr>
  </w:style>
  <w:style w:type="paragraph" w:styleId="Heading2">
    <w:name w:val="heading 2"/>
    <w:basedOn w:val="Heading1"/>
    <w:next w:val="Normal"/>
    <w:link w:val="Heading2Char"/>
    <w:autoRedefine/>
    <w:uiPriority w:val="9"/>
    <w:qFormat/>
    <w:locked/>
    <w:rsid w:val="00FD7597"/>
    <w:pPr>
      <w:numPr>
        <w:ilvl w:val="2"/>
        <w:numId w:val="2"/>
      </w:numPr>
      <w:tabs>
        <w:tab w:val="clear" w:pos="990"/>
      </w:tabs>
      <w:spacing w:after="120"/>
      <w:ind w:left="0" w:firstLine="0"/>
      <w:jc w:val="both"/>
      <w:outlineLvl w:val="1"/>
    </w:pPr>
    <w:rPr>
      <w:b w:val="0"/>
      <w:bCs w:val="0"/>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36D01"/>
    <w:rPr>
      <w:rFonts w:ascii="Times New Roman" w:hAnsi="Times New Roman"/>
      <w:sz w:val="24"/>
      <w:szCs w:val="24"/>
      <w:lang w:val="pl-PL" w:eastAsia="pl-PL"/>
    </w:rPr>
  </w:style>
  <w:style w:type="paragraph" w:styleId="Header">
    <w:name w:val="header"/>
    <w:basedOn w:val="Normal"/>
    <w:link w:val="HeaderChar"/>
    <w:uiPriority w:val="99"/>
    <w:rsid w:val="00B924B6"/>
    <w:pPr>
      <w:tabs>
        <w:tab w:val="center" w:pos="4680"/>
        <w:tab w:val="right" w:pos="9360"/>
      </w:tabs>
    </w:pPr>
    <w:rPr>
      <w:rFonts w:eastAsia="Calibri"/>
      <w:szCs w:val="20"/>
    </w:rPr>
  </w:style>
  <w:style w:type="character" w:customStyle="1" w:styleId="HeaderChar">
    <w:name w:val="Header Char"/>
    <w:link w:val="Header"/>
    <w:uiPriority w:val="99"/>
    <w:locked/>
    <w:rsid w:val="00B924B6"/>
    <w:rPr>
      <w:rFonts w:ascii="Arial" w:hAnsi="Arial" w:cs="Times New Roman"/>
      <w:sz w:val="22"/>
      <w:lang w:val="en-US" w:eastAsia="en-US"/>
    </w:rPr>
  </w:style>
  <w:style w:type="paragraph" w:styleId="Footer">
    <w:name w:val="footer"/>
    <w:basedOn w:val="Normal"/>
    <w:link w:val="FooterChar"/>
    <w:uiPriority w:val="99"/>
    <w:rsid w:val="00B924B6"/>
    <w:pPr>
      <w:tabs>
        <w:tab w:val="center" w:pos="4680"/>
        <w:tab w:val="right" w:pos="9360"/>
      </w:tabs>
    </w:pPr>
    <w:rPr>
      <w:rFonts w:eastAsia="Calibri"/>
      <w:szCs w:val="20"/>
    </w:rPr>
  </w:style>
  <w:style w:type="character" w:customStyle="1" w:styleId="FooterChar">
    <w:name w:val="Footer Char"/>
    <w:link w:val="Footer"/>
    <w:uiPriority w:val="99"/>
    <w:locked/>
    <w:rsid w:val="00B924B6"/>
    <w:rPr>
      <w:rFonts w:ascii="Arial" w:hAnsi="Arial" w:cs="Times New Roman"/>
      <w:sz w:val="22"/>
      <w:lang w:val="en-US" w:eastAsia="en-US"/>
    </w:rPr>
  </w:style>
  <w:style w:type="paragraph" w:styleId="BalloonText">
    <w:name w:val="Balloon Text"/>
    <w:basedOn w:val="Normal"/>
    <w:link w:val="BalloonTextChar"/>
    <w:uiPriority w:val="99"/>
    <w:semiHidden/>
    <w:rsid w:val="00B924B6"/>
    <w:rPr>
      <w:rFonts w:ascii="Tahoma" w:eastAsia="Calibri" w:hAnsi="Tahoma"/>
      <w:sz w:val="16"/>
      <w:szCs w:val="20"/>
    </w:rPr>
  </w:style>
  <w:style w:type="character" w:customStyle="1" w:styleId="BalloonTextChar">
    <w:name w:val="Balloon Text Char"/>
    <w:link w:val="BalloonText"/>
    <w:uiPriority w:val="99"/>
    <w:semiHidden/>
    <w:locked/>
    <w:rsid w:val="00B924B6"/>
    <w:rPr>
      <w:rFonts w:ascii="Tahoma" w:hAnsi="Tahoma" w:cs="Times New Roman"/>
      <w:sz w:val="16"/>
      <w:lang w:val="en-US" w:eastAsia="en-US"/>
    </w:rPr>
  </w:style>
  <w:style w:type="character" w:styleId="CommentReference">
    <w:name w:val="annotation reference"/>
    <w:rsid w:val="00335E20"/>
    <w:rPr>
      <w:rFonts w:cs="Times New Roman"/>
      <w:sz w:val="16"/>
      <w:szCs w:val="16"/>
    </w:rPr>
  </w:style>
  <w:style w:type="paragraph" w:styleId="CommentText">
    <w:name w:val="annotation text"/>
    <w:basedOn w:val="Normal"/>
    <w:link w:val="CommentTextChar"/>
    <w:rsid w:val="00335E20"/>
    <w:rPr>
      <w:rFonts w:eastAsia="Calibri"/>
      <w:sz w:val="20"/>
      <w:szCs w:val="20"/>
    </w:rPr>
  </w:style>
  <w:style w:type="character" w:customStyle="1" w:styleId="CommentTextChar">
    <w:name w:val="Comment Text Char"/>
    <w:link w:val="CommentText"/>
    <w:locked/>
    <w:rsid w:val="00335E20"/>
    <w:rPr>
      <w:rFonts w:ascii="Arial" w:hAnsi="Arial" w:cs="Times New Roman"/>
      <w:lang w:val="en-US" w:eastAsia="en-US"/>
    </w:rPr>
  </w:style>
  <w:style w:type="paragraph" w:styleId="CommentSubject">
    <w:name w:val="annotation subject"/>
    <w:basedOn w:val="CommentText"/>
    <w:next w:val="CommentText"/>
    <w:link w:val="CommentSubjectChar"/>
    <w:rsid w:val="00335E20"/>
    <w:rPr>
      <w:b/>
      <w:bCs/>
    </w:rPr>
  </w:style>
  <w:style w:type="character" w:customStyle="1" w:styleId="CommentSubjectChar">
    <w:name w:val="Comment Subject Char"/>
    <w:link w:val="CommentSubject"/>
    <w:locked/>
    <w:rsid w:val="00335E20"/>
    <w:rPr>
      <w:rFonts w:ascii="Arial" w:hAnsi="Arial" w:cs="Times New Roman"/>
      <w:b/>
      <w:bCs/>
      <w:lang w:val="en-US" w:eastAsia="en-US"/>
    </w:rPr>
  </w:style>
  <w:style w:type="character" w:customStyle="1" w:styleId="Heading2Char">
    <w:name w:val="Heading 2 Char"/>
    <w:link w:val="Heading2"/>
    <w:uiPriority w:val="9"/>
    <w:rsid w:val="00FD7597"/>
    <w:rPr>
      <w:rFonts w:ascii="Arial" w:eastAsia="MS Mincho" w:hAnsi="Arial" w:cs="Arial"/>
      <w:iCs/>
      <w:kern w:val="32"/>
      <w:sz w:val="22"/>
      <w:szCs w:val="28"/>
      <w:lang w:eastAsia="ja-JP"/>
    </w:rPr>
  </w:style>
  <w:style w:type="table" w:styleId="TableGrid">
    <w:name w:val="Table Grid"/>
    <w:basedOn w:val="TableNormal"/>
    <w:uiPriority w:val="59"/>
    <w:locked/>
    <w:rsid w:val="00F2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615B"/>
    <w:rPr>
      <w:color w:val="0000FF"/>
      <w:u w:val="single"/>
    </w:rPr>
  </w:style>
  <w:style w:type="paragraph" w:styleId="NormalWeb">
    <w:name w:val="Normal (Web)"/>
    <w:basedOn w:val="Normal"/>
    <w:rsid w:val="00B95B85"/>
    <w:pPr>
      <w:spacing w:before="100" w:beforeAutospacing="1" w:after="100" w:afterAutospacing="1"/>
    </w:pPr>
    <w:rPr>
      <w:rFonts w:ascii="Times New Roman" w:eastAsia="MS Mincho" w:hAnsi="Times New Roman"/>
      <w:sz w:val="24"/>
      <w:szCs w:val="24"/>
      <w:lang w:eastAsia="ja-JP"/>
    </w:rPr>
  </w:style>
  <w:style w:type="character" w:styleId="Strong">
    <w:name w:val="Strong"/>
    <w:qFormat/>
    <w:locked/>
    <w:rsid w:val="00B95B85"/>
    <w:rPr>
      <w:b/>
      <w:bCs/>
    </w:rPr>
  </w:style>
  <w:style w:type="character" w:styleId="FootnoteReference">
    <w:name w:val="footnote reference"/>
    <w:uiPriority w:val="99"/>
    <w:semiHidden/>
    <w:rsid w:val="00A32102"/>
    <w:rPr>
      <w:vertAlign w:val="superscript"/>
    </w:rPr>
  </w:style>
  <w:style w:type="paragraph" w:styleId="FootnoteText">
    <w:name w:val="footnote text"/>
    <w:basedOn w:val="Normal"/>
    <w:link w:val="FootnoteTextChar"/>
    <w:uiPriority w:val="99"/>
    <w:semiHidden/>
    <w:rsid w:val="00A32102"/>
    <w:rPr>
      <w:rFonts w:eastAsia="Arial" w:cs="Arial"/>
      <w:sz w:val="20"/>
      <w:szCs w:val="20"/>
      <w:lang w:val="en-GB"/>
    </w:rPr>
  </w:style>
  <w:style w:type="character" w:customStyle="1" w:styleId="FootnoteTextChar">
    <w:name w:val="Footnote Text Char"/>
    <w:link w:val="FootnoteText"/>
    <w:uiPriority w:val="99"/>
    <w:semiHidden/>
    <w:locked/>
    <w:rsid w:val="00A32102"/>
    <w:rPr>
      <w:rFonts w:ascii="Arial" w:eastAsia="Arial" w:hAnsi="Arial" w:cs="Arial"/>
      <w:lang w:val="en-GB" w:eastAsia="en-US" w:bidi="ar-SA"/>
    </w:rPr>
  </w:style>
  <w:style w:type="paragraph" w:styleId="PlainText">
    <w:name w:val="Plain Text"/>
    <w:basedOn w:val="Normal"/>
    <w:link w:val="PlainTextChar"/>
    <w:rsid w:val="004878AB"/>
    <w:rPr>
      <w:rFonts w:ascii="Courier New" w:eastAsia="SimSun" w:hAnsi="Courier New" w:cs="Courier New"/>
      <w:sz w:val="20"/>
      <w:szCs w:val="20"/>
      <w:lang w:val="en-GB" w:eastAsia="zh-CN"/>
    </w:rPr>
  </w:style>
  <w:style w:type="character" w:customStyle="1" w:styleId="PlainTextChar">
    <w:name w:val="Plain Text Char"/>
    <w:link w:val="PlainText"/>
    <w:locked/>
    <w:rsid w:val="004878AB"/>
    <w:rPr>
      <w:rFonts w:ascii="Courier New" w:eastAsia="SimSun" w:hAnsi="Courier New" w:cs="Courier New"/>
      <w:lang w:val="en-GB" w:eastAsia="zh-CN" w:bidi="ar-SA"/>
    </w:rPr>
  </w:style>
  <w:style w:type="paragraph" w:styleId="Date">
    <w:name w:val="Date"/>
    <w:basedOn w:val="Normal"/>
    <w:next w:val="Normal"/>
    <w:rsid w:val="003656B0"/>
  </w:style>
  <w:style w:type="character" w:customStyle="1" w:styleId="apple-converted-space">
    <w:name w:val="apple-converted-space"/>
    <w:basedOn w:val="DefaultParagraphFont"/>
    <w:rsid w:val="00E95C3A"/>
  </w:style>
  <w:style w:type="character" w:styleId="PageNumber">
    <w:name w:val="page number"/>
    <w:basedOn w:val="DefaultParagraphFont"/>
    <w:rsid w:val="001875BB"/>
  </w:style>
  <w:style w:type="paragraph" w:styleId="ListParagraph">
    <w:name w:val="List Paragraph"/>
    <w:basedOn w:val="Normal"/>
    <w:uiPriority w:val="34"/>
    <w:qFormat/>
    <w:rsid w:val="00586469"/>
    <w:pPr>
      <w:ind w:left="720"/>
      <w:contextualSpacing/>
    </w:pPr>
    <w:rPr>
      <w:rFonts w:ascii="Times New Roman" w:hAnsi="Times New Roman"/>
      <w:sz w:val="24"/>
      <w:szCs w:val="24"/>
      <w:lang w:val="en-CA" w:eastAsia="en-CA"/>
    </w:rPr>
  </w:style>
  <w:style w:type="character" w:styleId="FollowedHyperlink">
    <w:name w:val="FollowedHyperlink"/>
    <w:basedOn w:val="DefaultParagraphFont"/>
    <w:uiPriority w:val="99"/>
    <w:rsid w:val="00E2446B"/>
    <w:rPr>
      <w:color w:val="606420"/>
      <w:u w:val="single"/>
    </w:rPr>
  </w:style>
  <w:style w:type="paragraph" w:styleId="BodyText">
    <w:name w:val="Body Text"/>
    <w:basedOn w:val="Normal"/>
    <w:rsid w:val="0080689D"/>
    <w:pPr>
      <w:spacing w:after="120"/>
    </w:pPr>
    <w:rPr>
      <w:rFonts w:ascii="Times New Roman" w:hAnsi="Times New Roman"/>
      <w:sz w:val="24"/>
      <w:szCs w:val="24"/>
      <w:lang w:val="en-CA"/>
    </w:rPr>
  </w:style>
  <w:style w:type="paragraph" w:customStyle="1" w:styleId="NormalParagraphStyle">
    <w:name w:val="NormalParagraphStyle"/>
    <w:basedOn w:val="Normal"/>
    <w:rsid w:val="0080689D"/>
    <w:pPr>
      <w:widowControl w:val="0"/>
      <w:autoSpaceDE w:val="0"/>
      <w:autoSpaceDN w:val="0"/>
      <w:adjustRightInd w:val="0"/>
      <w:spacing w:line="288" w:lineRule="auto"/>
    </w:pPr>
    <w:rPr>
      <w:rFonts w:ascii="Times-Roman" w:hAnsi="Times-Roman"/>
      <w:color w:val="000000"/>
      <w:sz w:val="24"/>
      <w:lang w:val="en-GB"/>
    </w:rPr>
  </w:style>
  <w:style w:type="paragraph" w:customStyle="1" w:styleId="Char2CharCharCharChar">
    <w:name w:val="Char2 Char Char Char Char"/>
    <w:basedOn w:val="Normal"/>
    <w:rsid w:val="0080689D"/>
    <w:pPr>
      <w:widowControl w:val="0"/>
      <w:jc w:val="both"/>
    </w:pPr>
    <w:rPr>
      <w:rFonts w:ascii="Tahoma" w:eastAsia="SimSun" w:hAnsi="Tahoma"/>
      <w:kern w:val="2"/>
      <w:sz w:val="24"/>
      <w:szCs w:val="20"/>
      <w:lang w:eastAsia="zh-CN"/>
    </w:rPr>
  </w:style>
  <w:style w:type="character" w:customStyle="1" w:styleId="Heading1Char">
    <w:name w:val="Heading 1 Char"/>
    <w:basedOn w:val="DefaultParagraphFont"/>
    <w:link w:val="Heading1"/>
    <w:uiPriority w:val="9"/>
    <w:rsid w:val="00B075A6"/>
    <w:rPr>
      <w:rFonts w:ascii="Arial" w:eastAsia="MS Mincho" w:hAnsi="Arial" w:cs="Arial"/>
      <w:b/>
      <w:bCs/>
      <w:kern w:val="32"/>
      <w:sz w:val="24"/>
      <w:szCs w:val="32"/>
      <w:lang w:eastAsia="ja-JP"/>
    </w:rPr>
  </w:style>
  <w:style w:type="paragraph" w:styleId="Title">
    <w:name w:val="Title"/>
    <w:basedOn w:val="Normal"/>
    <w:next w:val="Normal"/>
    <w:link w:val="TitleChar"/>
    <w:uiPriority w:val="10"/>
    <w:qFormat/>
    <w:locked/>
    <w:rsid w:val="00B075A6"/>
    <w:pPr>
      <w:pBdr>
        <w:bottom w:val="single" w:sz="8" w:space="4" w:color="4F81BD" w:themeColor="accent1"/>
      </w:pBdr>
      <w:spacing w:after="300"/>
      <w:contextualSpacing/>
    </w:pPr>
    <w:rPr>
      <w:rFonts w:ascii="Verdana" w:eastAsiaTheme="majorEastAsia" w:hAnsi="Verdana" w:cstheme="majorBidi"/>
      <w:color w:val="17365D" w:themeColor="text2" w:themeShade="BF"/>
      <w:spacing w:val="5"/>
      <w:kern w:val="28"/>
      <w:sz w:val="52"/>
      <w:szCs w:val="52"/>
      <w:lang w:val="en-GB" w:eastAsia="zh-CN"/>
    </w:rPr>
  </w:style>
  <w:style w:type="character" w:customStyle="1" w:styleId="TitleChar">
    <w:name w:val="Title Char"/>
    <w:basedOn w:val="DefaultParagraphFont"/>
    <w:link w:val="Title"/>
    <w:uiPriority w:val="10"/>
    <w:rsid w:val="00B075A6"/>
    <w:rPr>
      <w:rFonts w:ascii="Verdana" w:eastAsiaTheme="majorEastAsia" w:hAnsi="Verdana" w:cstheme="majorBidi"/>
      <w:color w:val="17365D" w:themeColor="text2" w:themeShade="BF"/>
      <w:spacing w:val="5"/>
      <w:kern w:val="28"/>
      <w:sz w:val="52"/>
      <w:szCs w:val="52"/>
      <w:lang w:eastAsia="zh-CN"/>
    </w:rPr>
  </w:style>
  <w:style w:type="paragraph" w:styleId="Subtitle">
    <w:name w:val="Subtitle"/>
    <w:basedOn w:val="Normal"/>
    <w:next w:val="Normal"/>
    <w:link w:val="SubtitleChar"/>
    <w:uiPriority w:val="11"/>
    <w:qFormat/>
    <w:locked/>
    <w:rsid w:val="00B075A6"/>
    <w:pPr>
      <w:numPr>
        <w:ilvl w:val="1"/>
      </w:numPr>
      <w:spacing w:after="200" w:line="276" w:lineRule="auto"/>
    </w:pPr>
    <w:rPr>
      <w:rFonts w:ascii="Verdana" w:eastAsiaTheme="majorEastAsia" w:hAnsi="Verdana" w:cstheme="majorBidi"/>
      <w:i/>
      <w:iCs/>
      <w:color w:val="4F81BD" w:themeColor="accent1"/>
      <w:spacing w:val="15"/>
      <w:sz w:val="24"/>
      <w:szCs w:val="24"/>
      <w:lang w:val="en-GB" w:eastAsia="zh-CN"/>
    </w:rPr>
  </w:style>
  <w:style w:type="character" w:customStyle="1" w:styleId="SubtitleChar">
    <w:name w:val="Subtitle Char"/>
    <w:basedOn w:val="DefaultParagraphFont"/>
    <w:link w:val="Subtitle"/>
    <w:uiPriority w:val="11"/>
    <w:rsid w:val="00B075A6"/>
    <w:rPr>
      <w:rFonts w:ascii="Verdana" w:eastAsiaTheme="majorEastAsia" w:hAnsi="Verdana" w:cstheme="majorBidi"/>
      <w:i/>
      <w:iCs/>
      <w:color w:val="4F81BD" w:themeColor="accent1"/>
      <w:spacing w:val="15"/>
      <w:sz w:val="24"/>
      <w:szCs w:val="24"/>
      <w:lang w:eastAsia="zh-CN"/>
    </w:rPr>
  </w:style>
  <w:style w:type="paragraph" w:styleId="Caption">
    <w:name w:val="caption"/>
    <w:basedOn w:val="Normal"/>
    <w:next w:val="Normal"/>
    <w:uiPriority w:val="35"/>
    <w:unhideWhenUsed/>
    <w:qFormat/>
    <w:locked/>
    <w:rsid w:val="00B075A6"/>
    <w:pPr>
      <w:spacing w:after="200"/>
    </w:pPr>
    <w:rPr>
      <w:rFonts w:ascii="Verdana" w:eastAsiaTheme="minorEastAsia" w:hAnsi="Verdana" w:cstheme="minorBidi"/>
      <w:b/>
      <w:bCs/>
      <w:color w:val="4F81BD" w:themeColor="accent1"/>
      <w:sz w:val="18"/>
      <w:szCs w:val="18"/>
      <w:lang w:val="en-GB" w:eastAsia="zh-CN"/>
    </w:rPr>
  </w:style>
  <w:style w:type="paragraph" w:customStyle="1" w:styleId="3CBD5A742C28424DA5172AD252E32316">
    <w:name w:val="3CBD5A742C28424DA5172AD252E32316"/>
    <w:rsid w:val="00B075A6"/>
    <w:pPr>
      <w:spacing w:after="200" w:line="276" w:lineRule="auto"/>
    </w:pPr>
    <w:rPr>
      <w:rFonts w:asciiTheme="minorHAnsi" w:eastAsiaTheme="minorEastAsia" w:hAnsiTheme="minorHAnsi" w:cstheme="minorBidi"/>
      <w:sz w:val="22"/>
      <w:szCs w:val="22"/>
      <w:lang w:val="en-US" w:eastAsia="ja-JP"/>
    </w:rPr>
  </w:style>
  <w:style w:type="character" w:styleId="IntenseEmphasis">
    <w:name w:val="Intense Emphasis"/>
    <w:basedOn w:val="DefaultParagraphFont"/>
    <w:uiPriority w:val="21"/>
    <w:qFormat/>
    <w:rsid w:val="00B075A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478">
      <w:bodyDiv w:val="1"/>
      <w:marLeft w:val="0"/>
      <w:marRight w:val="0"/>
      <w:marTop w:val="0"/>
      <w:marBottom w:val="0"/>
      <w:divBdr>
        <w:top w:val="none" w:sz="0" w:space="0" w:color="auto"/>
        <w:left w:val="none" w:sz="0" w:space="0" w:color="auto"/>
        <w:bottom w:val="none" w:sz="0" w:space="0" w:color="auto"/>
        <w:right w:val="none" w:sz="0" w:space="0" w:color="auto"/>
      </w:divBdr>
      <w:divsChild>
        <w:div w:id="1635066321">
          <w:marLeft w:val="547"/>
          <w:marRight w:val="0"/>
          <w:marTop w:val="96"/>
          <w:marBottom w:val="96"/>
          <w:divBdr>
            <w:top w:val="none" w:sz="0" w:space="0" w:color="auto"/>
            <w:left w:val="none" w:sz="0" w:space="0" w:color="auto"/>
            <w:bottom w:val="none" w:sz="0" w:space="0" w:color="auto"/>
            <w:right w:val="none" w:sz="0" w:space="0" w:color="auto"/>
          </w:divBdr>
        </w:div>
        <w:div w:id="1808550056">
          <w:marLeft w:val="547"/>
          <w:marRight w:val="0"/>
          <w:marTop w:val="96"/>
          <w:marBottom w:val="96"/>
          <w:divBdr>
            <w:top w:val="none" w:sz="0" w:space="0" w:color="auto"/>
            <w:left w:val="none" w:sz="0" w:space="0" w:color="auto"/>
            <w:bottom w:val="none" w:sz="0" w:space="0" w:color="auto"/>
            <w:right w:val="none" w:sz="0" w:space="0" w:color="auto"/>
          </w:divBdr>
        </w:div>
      </w:divsChild>
    </w:div>
    <w:div w:id="44531238">
      <w:bodyDiv w:val="1"/>
      <w:marLeft w:val="0"/>
      <w:marRight w:val="0"/>
      <w:marTop w:val="0"/>
      <w:marBottom w:val="0"/>
      <w:divBdr>
        <w:top w:val="none" w:sz="0" w:space="0" w:color="auto"/>
        <w:left w:val="none" w:sz="0" w:space="0" w:color="auto"/>
        <w:bottom w:val="none" w:sz="0" w:space="0" w:color="auto"/>
        <w:right w:val="none" w:sz="0" w:space="0" w:color="auto"/>
      </w:divBdr>
      <w:divsChild>
        <w:div w:id="1014768609">
          <w:marLeft w:val="0"/>
          <w:marRight w:val="0"/>
          <w:marTop w:val="0"/>
          <w:marBottom w:val="0"/>
          <w:divBdr>
            <w:top w:val="none" w:sz="0" w:space="0" w:color="auto"/>
            <w:left w:val="none" w:sz="0" w:space="0" w:color="auto"/>
            <w:bottom w:val="none" w:sz="0" w:space="0" w:color="auto"/>
            <w:right w:val="none" w:sz="0" w:space="0" w:color="auto"/>
          </w:divBdr>
        </w:div>
      </w:divsChild>
    </w:div>
    <w:div w:id="48578428">
      <w:bodyDiv w:val="1"/>
      <w:marLeft w:val="0"/>
      <w:marRight w:val="0"/>
      <w:marTop w:val="0"/>
      <w:marBottom w:val="0"/>
      <w:divBdr>
        <w:top w:val="none" w:sz="0" w:space="0" w:color="auto"/>
        <w:left w:val="none" w:sz="0" w:space="0" w:color="auto"/>
        <w:bottom w:val="none" w:sz="0" w:space="0" w:color="auto"/>
        <w:right w:val="none" w:sz="0" w:space="0" w:color="auto"/>
      </w:divBdr>
      <w:divsChild>
        <w:div w:id="1918709343">
          <w:marLeft w:val="0"/>
          <w:marRight w:val="0"/>
          <w:marTop w:val="0"/>
          <w:marBottom w:val="0"/>
          <w:divBdr>
            <w:top w:val="none" w:sz="0" w:space="0" w:color="auto"/>
            <w:left w:val="none" w:sz="0" w:space="0" w:color="auto"/>
            <w:bottom w:val="none" w:sz="0" w:space="0" w:color="auto"/>
            <w:right w:val="none" w:sz="0" w:space="0" w:color="auto"/>
          </w:divBdr>
          <w:divsChild>
            <w:div w:id="12408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350">
      <w:bodyDiv w:val="1"/>
      <w:marLeft w:val="0"/>
      <w:marRight w:val="0"/>
      <w:marTop w:val="0"/>
      <w:marBottom w:val="0"/>
      <w:divBdr>
        <w:top w:val="none" w:sz="0" w:space="0" w:color="auto"/>
        <w:left w:val="none" w:sz="0" w:space="0" w:color="auto"/>
        <w:bottom w:val="none" w:sz="0" w:space="0" w:color="auto"/>
        <w:right w:val="none" w:sz="0" w:space="0" w:color="auto"/>
      </w:divBdr>
      <w:divsChild>
        <w:div w:id="997197408">
          <w:marLeft w:val="547"/>
          <w:marRight w:val="0"/>
          <w:marTop w:val="96"/>
          <w:marBottom w:val="96"/>
          <w:divBdr>
            <w:top w:val="none" w:sz="0" w:space="0" w:color="auto"/>
            <w:left w:val="none" w:sz="0" w:space="0" w:color="auto"/>
            <w:bottom w:val="none" w:sz="0" w:space="0" w:color="auto"/>
            <w:right w:val="none" w:sz="0" w:space="0" w:color="auto"/>
          </w:divBdr>
        </w:div>
        <w:div w:id="2090422406">
          <w:marLeft w:val="547"/>
          <w:marRight w:val="0"/>
          <w:marTop w:val="96"/>
          <w:marBottom w:val="96"/>
          <w:divBdr>
            <w:top w:val="none" w:sz="0" w:space="0" w:color="auto"/>
            <w:left w:val="none" w:sz="0" w:space="0" w:color="auto"/>
            <w:bottom w:val="none" w:sz="0" w:space="0" w:color="auto"/>
            <w:right w:val="none" w:sz="0" w:space="0" w:color="auto"/>
          </w:divBdr>
        </w:div>
      </w:divsChild>
    </w:div>
    <w:div w:id="217136110">
      <w:bodyDiv w:val="1"/>
      <w:marLeft w:val="0"/>
      <w:marRight w:val="0"/>
      <w:marTop w:val="0"/>
      <w:marBottom w:val="0"/>
      <w:divBdr>
        <w:top w:val="none" w:sz="0" w:space="0" w:color="auto"/>
        <w:left w:val="none" w:sz="0" w:space="0" w:color="auto"/>
        <w:bottom w:val="none" w:sz="0" w:space="0" w:color="auto"/>
        <w:right w:val="none" w:sz="0" w:space="0" w:color="auto"/>
      </w:divBdr>
      <w:divsChild>
        <w:div w:id="125976961">
          <w:marLeft w:val="0"/>
          <w:marRight w:val="0"/>
          <w:marTop w:val="0"/>
          <w:marBottom w:val="0"/>
          <w:divBdr>
            <w:top w:val="none" w:sz="0" w:space="0" w:color="auto"/>
            <w:left w:val="none" w:sz="0" w:space="0" w:color="auto"/>
            <w:bottom w:val="none" w:sz="0" w:space="0" w:color="auto"/>
            <w:right w:val="none" w:sz="0" w:space="0" w:color="auto"/>
          </w:divBdr>
          <w:divsChild>
            <w:div w:id="12003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517">
      <w:bodyDiv w:val="1"/>
      <w:marLeft w:val="0"/>
      <w:marRight w:val="0"/>
      <w:marTop w:val="0"/>
      <w:marBottom w:val="0"/>
      <w:divBdr>
        <w:top w:val="none" w:sz="0" w:space="0" w:color="auto"/>
        <w:left w:val="none" w:sz="0" w:space="0" w:color="auto"/>
        <w:bottom w:val="none" w:sz="0" w:space="0" w:color="auto"/>
        <w:right w:val="none" w:sz="0" w:space="0" w:color="auto"/>
      </w:divBdr>
      <w:divsChild>
        <w:div w:id="219486217">
          <w:marLeft w:val="0"/>
          <w:marRight w:val="0"/>
          <w:marTop w:val="0"/>
          <w:marBottom w:val="0"/>
          <w:divBdr>
            <w:top w:val="none" w:sz="0" w:space="0" w:color="auto"/>
            <w:left w:val="none" w:sz="0" w:space="0" w:color="auto"/>
            <w:bottom w:val="none" w:sz="0" w:space="0" w:color="auto"/>
            <w:right w:val="none" w:sz="0" w:space="0" w:color="auto"/>
          </w:divBdr>
          <w:divsChild>
            <w:div w:id="8227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65">
      <w:bodyDiv w:val="1"/>
      <w:marLeft w:val="0"/>
      <w:marRight w:val="0"/>
      <w:marTop w:val="0"/>
      <w:marBottom w:val="0"/>
      <w:divBdr>
        <w:top w:val="none" w:sz="0" w:space="0" w:color="auto"/>
        <w:left w:val="none" w:sz="0" w:space="0" w:color="auto"/>
        <w:bottom w:val="none" w:sz="0" w:space="0" w:color="auto"/>
        <w:right w:val="none" w:sz="0" w:space="0" w:color="auto"/>
      </w:divBdr>
      <w:divsChild>
        <w:div w:id="1902401303">
          <w:marLeft w:val="0"/>
          <w:marRight w:val="0"/>
          <w:marTop w:val="0"/>
          <w:marBottom w:val="0"/>
          <w:divBdr>
            <w:top w:val="none" w:sz="0" w:space="0" w:color="auto"/>
            <w:left w:val="none" w:sz="0" w:space="0" w:color="auto"/>
            <w:bottom w:val="none" w:sz="0" w:space="0" w:color="auto"/>
            <w:right w:val="none" w:sz="0" w:space="0" w:color="auto"/>
          </w:divBdr>
          <w:divsChild>
            <w:div w:id="277221976">
              <w:marLeft w:val="0"/>
              <w:marRight w:val="0"/>
              <w:marTop w:val="0"/>
              <w:marBottom w:val="0"/>
              <w:divBdr>
                <w:top w:val="none" w:sz="0" w:space="0" w:color="auto"/>
                <w:left w:val="none" w:sz="0" w:space="0" w:color="auto"/>
                <w:bottom w:val="none" w:sz="0" w:space="0" w:color="auto"/>
                <w:right w:val="none" w:sz="0" w:space="0" w:color="auto"/>
              </w:divBdr>
            </w:div>
            <w:div w:id="559949096">
              <w:marLeft w:val="0"/>
              <w:marRight w:val="0"/>
              <w:marTop w:val="0"/>
              <w:marBottom w:val="0"/>
              <w:divBdr>
                <w:top w:val="none" w:sz="0" w:space="0" w:color="auto"/>
                <w:left w:val="none" w:sz="0" w:space="0" w:color="auto"/>
                <w:bottom w:val="none" w:sz="0" w:space="0" w:color="auto"/>
                <w:right w:val="none" w:sz="0" w:space="0" w:color="auto"/>
              </w:divBdr>
            </w:div>
            <w:div w:id="734351077">
              <w:marLeft w:val="0"/>
              <w:marRight w:val="0"/>
              <w:marTop w:val="0"/>
              <w:marBottom w:val="0"/>
              <w:divBdr>
                <w:top w:val="none" w:sz="0" w:space="0" w:color="auto"/>
                <w:left w:val="none" w:sz="0" w:space="0" w:color="auto"/>
                <w:bottom w:val="none" w:sz="0" w:space="0" w:color="auto"/>
                <w:right w:val="none" w:sz="0" w:space="0" w:color="auto"/>
              </w:divBdr>
            </w:div>
            <w:div w:id="1128158790">
              <w:marLeft w:val="0"/>
              <w:marRight w:val="0"/>
              <w:marTop w:val="0"/>
              <w:marBottom w:val="0"/>
              <w:divBdr>
                <w:top w:val="none" w:sz="0" w:space="0" w:color="auto"/>
                <w:left w:val="none" w:sz="0" w:space="0" w:color="auto"/>
                <w:bottom w:val="none" w:sz="0" w:space="0" w:color="auto"/>
                <w:right w:val="none" w:sz="0" w:space="0" w:color="auto"/>
              </w:divBdr>
            </w:div>
            <w:div w:id="1221986192">
              <w:marLeft w:val="0"/>
              <w:marRight w:val="0"/>
              <w:marTop w:val="0"/>
              <w:marBottom w:val="0"/>
              <w:divBdr>
                <w:top w:val="none" w:sz="0" w:space="0" w:color="auto"/>
                <w:left w:val="none" w:sz="0" w:space="0" w:color="auto"/>
                <w:bottom w:val="none" w:sz="0" w:space="0" w:color="auto"/>
                <w:right w:val="none" w:sz="0" w:space="0" w:color="auto"/>
              </w:divBdr>
            </w:div>
            <w:div w:id="1275401167">
              <w:marLeft w:val="0"/>
              <w:marRight w:val="0"/>
              <w:marTop w:val="0"/>
              <w:marBottom w:val="0"/>
              <w:divBdr>
                <w:top w:val="none" w:sz="0" w:space="0" w:color="auto"/>
                <w:left w:val="none" w:sz="0" w:space="0" w:color="auto"/>
                <w:bottom w:val="none" w:sz="0" w:space="0" w:color="auto"/>
                <w:right w:val="none" w:sz="0" w:space="0" w:color="auto"/>
              </w:divBdr>
            </w:div>
            <w:div w:id="1586841357">
              <w:marLeft w:val="0"/>
              <w:marRight w:val="0"/>
              <w:marTop w:val="0"/>
              <w:marBottom w:val="0"/>
              <w:divBdr>
                <w:top w:val="none" w:sz="0" w:space="0" w:color="auto"/>
                <w:left w:val="none" w:sz="0" w:space="0" w:color="auto"/>
                <w:bottom w:val="none" w:sz="0" w:space="0" w:color="auto"/>
                <w:right w:val="none" w:sz="0" w:space="0" w:color="auto"/>
              </w:divBdr>
            </w:div>
            <w:div w:id="1588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015">
      <w:bodyDiv w:val="1"/>
      <w:marLeft w:val="0"/>
      <w:marRight w:val="0"/>
      <w:marTop w:val="0"/>
      <w:marBottom w:val="0"/>
      <w:divBdr>
        <w:top w:val="none" w:sz="0" w:space="0" w:color="auto"/>
        <w:left w:val="none" w:sz="0" w:space="0" w:color="auto"/>
        <w:bottom w:val="none" w:sz="0" w:space="0" w:color="auto"/>
        <w:right w:val="none" w:sz="0" w:space="0" w:color="auto"/>
      </w:divBdr>
    </w:div>
    <w:div w:id="643899685">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8">
          <w:marLeft w:val="547"/>
          <w:marRight w:val="0"/>
          <w:marTop w:val="115"/>
          <w:marBottom w:val="115"/>
          <w:divBdr>
            <w:top w:val="none" w:sz="0" w:space="0" w:color="auto"/>
            <w:left w:val="none" w:sz="0" w:space="0" w:color="auto"/>
            <w:bottom w:val="none" w:sz="0" w:space="0" w:color="auto"/>
            <w:right w:val="none" w:sz="0" w:space="0" w:color="auto"/>
          </w:divBdr>
        </w:div>
      </w:divsChild>
    </w:div>
    <w:div w:id="823742438">
      <w:bodyDiv w:val="1"/>
      <w:marLeft w:val="0"/>
      <w:marRight w:val="0"/>
      <w:marTop w:val="0"/>
      <w:marBottom w:val="0"/>
      <w:divBdr>
        <w:top w:val="none" w:sz="0" w:space="0" w:color="auto"/>
        <w:left w:val="none" w:sz="0" w:space="0" w:color="auto"/>
        <w:bottom w:val="none" w:sz="0" w:space="0" w:color="auto"/>
        <w:right w:val="none" w:sz="0" w:space="0" w:color="auto"/>
      </w:divBdr>
      <w:divsChild>
        <w:div w:id="1296523162">
          <w:marLeft w:val="547"/>
          <w:marRight w:val="0"/>
          <w:marTop w:val="115"/>
          <w:marBottom w:val="115"/>
          <w:divBdr>
            <w:top w:val="none" w:sz="0" w:space="0" w:color="auto"/>
            <w:left w:val="none" w:sz="0" w:space="0" w:color="auto"/>
            <w:bottom w:val="none" w:sz="0" w:space="0" w:color="auto"/>
            <w:right w:val="none" w:sz="0" w:space="0" w:color="auto"/>
          </w:divBdr>
        </w:div>
        <w:div w:id="1412235720">
          <w:marLeft w:val="547"/>
          <w:marRight w:val="0"/>
          <w:marTop w:val="115"/>
          <w:marBottom w:val="115"/>
          <w:divBdr>
            <w:top w:val="none" w:sz="0" w:space="0" w:color="auto"/>
            <w:left w:val="none" w:sz="0" w:space="0" w:color="auto"/>
            <w:bottom w:val="none" w:sz="0" w:space="0" w:color="auto"/>
            <w:right w:val="none" w:sz="0" w:space="0" w:color="auto"/>
          </w:divBdr>
        </w:div>
      </w:divsChild>
    </w:div>
    <w:div w:id="970750957">
      <w:bodyDiv w:val="1"/>
      <w:marLeft w:val="0"/>
      <w:marRight w:val="0"/>
      <w:marTop w:val="0"/>
      <w:marBottom w:val="0"/>
      <w:divBdr>
        <w:top w:val="none" w:sz="0" w:space="0" w:color="auto"/>
        <w:left w:val="none" w:sz="0" w:space="0" w:color="auto"/>
        <w:bottom w:val="none" w:sz="0" w:space="0" w:color="auto"/>
        <w:right w:val="none" w:sz="0" w:space="0" w:color="auto"/>
      </w:divBdr>
      <w:divsChild>
        <w:div w:id="507136377">
          <w:marLeft w:val="0"/>
          <w:marRight w:val="0"/>
          <w:marTop w:val="0"/>
          <w:marBottom w:val="0"/>
          <w:divBdr>
            <w:top w:val="none" w:sz="0" w:space="0" w:color="auto"/>
            <w:left w:val="none" w:sz="0" w:space="0" w:color="auto"/>
            <w:bottom w:val="none" w:sz="0" w:space="0" w:color="auto"/>
            <w:right w:val="none" w:sz="0" w:space="0" w:color="auto"/>
          </w:divBdr>
        </w:div>
      </w:divsChild>
    </w:div>
    <w:div w:id="991984048">
      <w:bodyDiv w:val="1"/>
      <w:marLeft w:val="0"/>
      <w:marRight w:val="0"/>
      <w:marTop w:val="0"/>
      <w:marBottom w:val="0"/>
      <w:divBdr>
        <w:top w:val="none" w:sz="0" w:space="0" w:color="auto"/>
        <w:left w:val="none" w:sz="0" w:space="0" w:color="auto"/>
        <w:bottom w:val="none" w:sz="0" w:space="0" w:color="auto"/>
        <w:right w:val="none" w:sz="0" w:space="0" w:color="auto"/>
      </w:divBdr>
      <w:divsChild>
        <w:div w:id="83966120">
          <w:marLeft w:val="0"/>
          <w:marRight w:val="0"/>
          <w:marTop w:val="0"/>
          <w:marBottom w:val="0"/>
          <w:divBdr>
            <w:top w:val="none" w:sz="0" w:space="0" w:color="auto"/>
            <w:left w:val="none" w:sz="0" w:space="0" w:color="auto"/>
            <w:bottom w:val="none" w:sz="0" w:space="0" w:color="auto"/>
            <w:right w:val="none" w:sz="0" w:space="0" w:color="auto"/>
          </w:divBdr>
        </w:div>
        <w:div w:id="225991507">
          <w:marLeft w:val="0"/>
          <w:marRight w:val="0"/>
          <w:marTop w:val="0"/>
          <w:marBottom w:val="0"/>
          <w:divBdr>
            <w:top w:val="none" w:sz="0" w:space="0" w:color="auto"/>
            <w:left w:val="none" w:sz="0" w:space="0" w:color="auto"/>
            <w:bottom w:val="none" w:sz="0" w:space="0" w:color="auto"/>
            <w:right w:val="none" w:sz="0" w:space="0" w:color="auto"/>
          </w:divBdr>
        </w:div>
        <w:div w:id="395250290">
          <w:marLeft w:val="0"/>
          <w:marRight w:val="0"/>
          <w:marTop w:val="0"/>
          <w:marBottom w:val="0"/>
          <w:divBdr>
            <w:top w:val="none" w:sz="0" w:space="0" w:color="auto"/>
            <w:left w:val="none" w:sz="0" w:space="0" w:color="auto"/>
            <w:bottom w:val="none" w:sz="0" w:space="0" w:color="auto"/>
            <w:right w:val="none" w:sz="0" w:space="0" w:color="auto"/>
          </w:divBdr>
        </w:div>
        <w:div w:id="414714944">
          <w:marLeft w:val="0"/>
          <w:marRight w:val="0"/>
          <w:marTop w:val="0"/>
          <w:marBottom w:val="0"/>
          <w:divBdr>
            <w:top w:val="none" w:sz="0" w:space="0" w:color="auto"/>
            <w:left w:val="none" w:sz="0" w:space="0" w:color="auto"/>
            <w:bottom w:val="none" w:sz="0" w:space="0" w:color="auto"/>
            <w:right w:val="none" w:sz="0" w:space="0" w:color="auto"/>
          </w:divBdr>
        </w:div>
        <w:div w:id="420107669">
          <w:marLeft w:val="0"/>
          <w:marRight w:val="0"/>
          <w:marTop w:val="0"/>
          <w:marBottom w:val="0"/>
          <w:divBdr>
            <w:top w:val="none" w:sz="0" w:space="0" w:color="auto"/>
            <w:left w:val="none" w:sz="0" w:space="0" w:color="auto"/>
            <w:bottom w:val="none" w:sz="0" w:space="0" w:color="auto"/>
            <w:right w:val="none" w:sz="0" w:space="0" w:color="auto"/>
          </w:divBdr>
        </w:div>
        <w:div w:id="424497844">
          <w:marLeft w:val="0"/>
          <w:marRight w:val="0"/>
          <w:marTop w:val="0"/>
          <w:marBottom w:val="0"/>
          <w:divBdr>
            <w:top w:val="none" w:sz="0" w:space="0" w:color="auto"/>
            <w:left w:val="none" w:sz="0" w:space="0" w:color="auto"/>
            <w:bottom w:val="none" w:sz="0" w:space="0" w:color="auto"/>
            <w:right w:val="none" w:sz="0" w:space="0" w:color="auto"/>
          </w:divBdr>
        </w:div>
        <w:div w:id="501315446">
          <w:marLeft w:val="0"/>
          <w:marRight w:val="0"/>
          <w:marTop w:val="0"/>
          <w:marBottom w:val="0"/>
          <w:divBdr>
            <w:top w:val="none" w:sz="0" w:space="0" w:color="auto"/>
            <w:left w:val="none" w:sz="0" w:space="0" w:color="auto"/>
            <w:bottom w:val="none" w:sz="0" w:space="0" w:color="auto"/>
            <w:right w:val="none" w:sz="0" w:space="0" w:color="auto"/>
          </w:divBdr>
        </w:div>
        <w:div w:id="617417990">
          <w:marLeft w:val="0"/>
          <w:marRight w:val="0"/>
          <w:marTop w:val="0"/>
          <w:marBottom w:val="0"/>
          <w:divBdr>
            <w:top w:val="none" w:sz="0" w:space="0" w:color="auto"/>
            <w:left w:val="none" w:sz="0" w:space="0" w:color="auto"/>
            <w:bottom w:val="none" w:sz="0" w:space="0" w:color="auto"/>
            <w:right w:val="none" w:sz="0" w:space="0" w:color="auto"/>
          </w:divBdr>
        </w:div>
        <w:div w:id="617876382">
          <w:marLeft w:val="0"/>
          <w:marRight w:val="0"/>
          <w:marTop w:val="0"/>
          <w:marBottom w:val="0"/>
          <w:divBdr>
            <w:top w:val="none" w:sz="0" w:space="0" w:color="auto"/>
            <w:left w:val="none" w:sz="0" w:space="0" w:color="auto"/>
            <w:bottom w:val="none" w:sz="0" w:space="0" w:color="auto"/>
            <w:right w:val="none" w:sz="0" w:space="0" w:color="auto"/>
          </w:divBdr>
        </w:div>
        <w:div w:id="749234580">
          <w:marLeft w:val="0"/>
          <w:marRight w:val="0"/>
          <w:marTop w:val="0"/>
          <w:marBottom w:val="0"/>
          <w:divBdr>
            <w:top w:val="none" w:sz="0" w:space="0" w:color="auto"/>
            <w:left w:val="none" w:sz="0" w:space="0" w:color="auto"/>
            <w:bottom w:val="none" w:sz="0" w:space="0" w:color="auto"/>
            <w:right w:val="none" w:sz="0" w:space="0" w:color="auto"/>
          </w:divBdr>
        </w:div>
        <w:div w:id="801194404">
          <w:marLeft w:val="0"/>
          <w:marRight w:val="0"/>
          <w:marTop w:val="0"/>
          <w:marBottom w:val="0"/>
          <w:divBdr>
            <w:top w:val="none" w:sz="0" w:space="0" w:color="auto"/>
            <w:left w:val="none" w:sz="0" w:space="0" w:color="auto"/>
            <w:bottom w:val="none" w:sz="0" w:space="0" w:color="auto"/>
            <w:right w:val="none" w:sz="0" w:space="0" w:color="auto"/>
          </w:divBdr>
        </w:div>
        <w:div w:id="823592272">
          <w:marLeft w:val="0"/>
          <w:marRight w:val="0"/>
          <w:marTop w:val="0"/>
          <w:marBottom w:val="0"/>
          <w:divBdr>
            <w:top w:val="none" w:sz="0" w:space="0" w:color="auto"/>
            <w:left w:val="none" w:sz="0" w:space="0" w:color="auto"/>
            <w:bottom w:val="none" w:sz="0" w:space="0" w:color="auto"/>
            <w:right w:val="none" w:sz="0" w:space="0" w:color="auto"/>
          </w:divBdr>
        </w:div>
        <w:div w:id="920482625">
          <w:marLeft w:val="0"/>
          <w:marRight w:val="0"/>
          <w:marTop w:val="0"/>
          <w:marBottom w:val="0"/>
          <w:divBdr>
            <w:top w:val="none" w:sz="0" w:space="0" w:color="auto"/>
            <w:left w:val="none" w:sz="0" w:space="0" w:color="auto"/>
            <w:bottom w:val="none" w:sz="0" w:space="0" w:color="auto"/>
            <w:right w:val="none" w:sz="0" w:space="0" w:color="auto"/>
          </w:divBdr>
        </w:div>
        <w:div w:id="950670691">
          <w:marLeft w:val="0"/>
          <w:marRight w:val="0"/>
          <w:marTop w:val="0"/>
          <w:marBottom w:val="0"/>
          <w:divBdr>
            <w:top w:val="none" w:sz="0" w:space="0" w:color="auto"/>
            <w:left w:val="none" w:sz="0" w:space="0" w:color="auto"/>
            <w:bottom w:val="none" w:sz="0" w:space="0" w:color="auto"/>
            <w:right w:val="none" w:sz="0" w:space="0" w:color="auto"/>
          </w:divBdr>
        </w:div>
        <w:div w:id="1057164474">
          <w:marLeft w:val="0"/>
          <w:marRight w:val="0"/>
          <w:marTop w:val="0"/>
          <w:marBottom w:val="0"/>
          <w:divBdr>
            <w:top w:val="none" w:sz="0" w:space="0" w:color="auto"/>
            <w:left w:val="none" w:sz="0" w:space="0" w:color="auto"/>
            <w:bottom w:val="none" w:sz="0" w:space="0" w:color="auto"/>
            <w:right w:val="none" w:sz="0" w:space="0" w:color="auto"/>
          </w:divBdr>
        </w:div>
        <w:div w:id="1176044173">
          <w:marLeft w:val="0"/>
          <w:marRight w:val="0"/>
          <w:marTop w:val="0"/>
          <w:marBottom w:val="0"/>
          <w:divBdr>
            <w:top w:val="none" w:sz="0" w:space="0" w:color="auto"/>
            <w:left w:val="none" w:sz="0" w:space="0" w:color="auto"/>
            <w:bottom w:val="none" w:sz="0" w:space="0" w:color="auto"/>
            <w:right w:val="none" w:sz="0" w:space="0" w:color="auto"/>
          </w:divBdr>
        </w:div>
        <w:div w:id="1230312901">
          <w:marLeft w:val="0"/>
          <w:marRight w:val="0"/>
          <w:marTop w:val="0"/>
          <w:marBottom w:val="0"/>
          <w:divBdr>
            <w:top w:val="none" w:sz="0" w:space="0" w:color="auto"/>
            <w:left w:val="none" w:sz="0" w:space="0" w:color="auto"/>
            <w:bottom w:val="none" w:sz="0" w:space="0" w:color="auto"/>
            <w:right w:val="none" w:sz="0" w:space="0" w:color="auto"/>
          </w:divBdr>
        </w:div>
        <w:div w:id="1321077070">
          <w:marLeft w:val="0"/>
          <w:marRight w:val="0"/>
          <w:marTop w:val="0"/>
          <w:marBottom w:val="0"/>
          <w:divBdr>
            <w:top w:val="none" w:sz="0" w:space="0" w:color="auto"/>
            <w:left w:val="none" w:sz="0" w:space="0" w:color="auto"/>
            <w:bottom w:val="none" w:sz="0" w:space="0" w:color="auto"/>
            <w:right w:val="none" w:sz="0" w:space="0" w:color="auto"/>
          </w:divBdr>
        </w:div>
        <w:div w:id="1375889456">
          <w:marLeft w:val="0"/>
          <w:marRight w:val="0"/>
          <w:marTop w:val="0"/>
          <w:marBottom w:val="0"/>
          <w:divBdr>
            <w:top w:val="none" w:sz="0" w:space="0" w:color="auto"/>
            <w:left w:val="none" w:sz="0" w:space="0" w:color="auto"/>
            <w:bottom w:val="none" w:sz="0" w:space="0" w:color="auto"/>
            <w:right w:val="none" w:sz="0" w:space="0" w:color="auto"/>
          </w:divBdr>
        </w:div>
        <w:div w:id="1396734232">
          <w:marLeft w:val="0"/>
          <w:marRight w:val="0"/>
          <w:marTop w:val="0"/>
          <w:marBottom w:val="0"/>
          <w:divBdr>
            <w:top w:val="none" w:sz="0" w:space="0" w:color="auto"/>
            <w:left w:val="none" w:sz="0" w:space="0" w:color="auto"/>
            <w:bottom w:val="none" w:sz="0" w:space="0" w:color="auto"/>
            <w:right w:val="none" w:sz="0" w:space="0" w:color="auto"/>
          </w:divBdr>
        </w:div>
        <w:div w:id="1416900505">
          <w:marLeft w:val="0"/>
          <w:marRight w:val="0"/>
          <w:marTop w:val="0"/>
          <w:marBottom w:val="0"/>
          <w:divBdr>
            <w:top w:val="none" w:sz="0" w:space="0" w:color="auto"/>
            <w:left w:val="none" w:sz="0" w:space="0" w:color="auto"/>
            <w:bottom w:val="none" w:sz="0" w:space="0" w:color="auto"/>
            <w:right w:val="none" w:sz="0" w:space="0" w:color="auto"/>
          </w:divBdr>
        </w:div>
        <w:div w:id="1455907033">
          <w:marLeft w:val="0"/>
          <w:marRight w:val="0"/>
          <w:marTop w:val="0"/>
          <w:marBottom w:val="0"/>
          <w:divBdr>
            <w:top w:val="none" w:sz="0" w:space="0" w:color="auto"/>
            <w:left w:val="none" w:sz="0" w:space="0" w:color="auto"/>
            <w:bottom w:val="none" w:sz="0" w:space="0" w:color="auto"/>
            <w:right w:val="none" w:sz="0" w:space="0" w:color="auto"/>
          </w:divBdr>
        </w:div>
        <w:div w:id="1667123796">
          <w:marLeft w:val="0"/>
          <w:marRight w:val="0"/>
          <w:marTop w:val="0"/>
          <w:marBottom w:val="0"/>
          <w:divBdr>
            <w:top w:val="none" w:sz="0" w:space="0" w:color="auto"/>
            <w:left w:val="none" w:sz="0" w:space="0" w:color="auto"/>
            <w:bottom w:val="none" w:sz="0" w:space="0" w:color="auto"/>
            <w:right w:val="none" w:sz="0" w:space="0" w:color="auto"/>
          </w:divBdr>
        </w:div>
        <w:div w:id="1746027240">
          <w:marLeft w:val="0"/>
          <w:marRight w:val="0"/>
          <w:marTop w:val="0"/>
          <w:marBottom w:val="0"/>
          <w:divBdr>
            <w:top w:val="none" w:sz="0" w:space="0" w:color="auto"/>
            <w:left w:val="none" w:sz="0" w:space="0" w:color="auto"/>
            <w:bottom w:val="none" w:sz="0" w:space="0" w:color="auto"/>
            <w:right w:val="none" w:sz="0" w:space="0" w:color="auto"/>
          </w:divBdr>
        </w:div>
        <w:div w:id="1775326614">
          <w:marLeft w:val="0"/>
          <w:marRight w:val="0"/>
          <w:marTop w:val="0"/>
          <w:marBottom w:val="0"/>
          <w:divBdr>
            <w:top w:val="none" w:sz="0" w:space="0" w:color="auto"/>
            <w:left w:val="none" w:sz="0" w:space="0" w:color="auto"/>
            <w:bottom w:val="none" w:sz="0" w:space="0" w:color="auto"/>
            <w:right w:val="none" w:sz="0" w:space="0" w:color="auto"/>
          </w:divBdr>
        </w:div>
        <w:div w:id="1963263281">
          <w:marLeft w:val="0"/>
          <w:marRight w:val="0"/>
          <w:marTop w:val="0"/>
          <w:marBottom w:val="0"/>
          <w:divBdr>
            <w:top w:val="none" w:sz="0" w:space="0" w:color="auto"/>
            <w:left w:val="none" w:sz="0" w:space="0" w:color="auto"/>
            <w:bottom w:val="none" w:sz="0" w:space="0" w:color="auto"/>
            <w:right w:val="none" w:sz="0" w:space="0" w:color="auto"/>
          </w:divBdr>
        </w:div>
        <w:div w:id="1968968827">
          <w:marLeft w:val="0"/>
          <w:marRight w:val="0"/>
          <w:marTop w:val="0"/>
          <w:marBottom w:val="0"/>
          <w:divBdr>
            <w:top w:val="none" w:sz="0" w:space="0" w:color="auto"/>
            <w:left w:val="none" w:sz="0" w:space="0" w:color="auto"/>
            <w:bottom w:val="none" w:sz="0" w:space="0" w:color="auto"/>
            <w:right w:val="none" w:sz="0" w:space="0" w:color="auto"/>
          </w:divBdr>
        </w:div>
        <w:div w:id="2059358297">
          <w:marLeft w:val="0"/>
          <w:marRight w:val="0"/>
          <w:marTop w:val="0"/>
          <w:marBottom w:val="0"/>
          <w:divBdr>
            <w:top w:val="none" w:sz="0" w:space="0" w:color="auto"/>
            <w:left w:val="none" w:sz="0" w:space="0" w:color="auto"/>
            <w:bottom w:val="none" w:sz="0" w:space="0" w:color="auto"/>
            <w:right w:val="none" w:sz="0" w:space="0" w:color="auto"/>
          </w:divBdr>
        </w:div>
        <w:div w:id="2077775545">
          <w:marLeft w:val="0"/>
          <w:marRight w:val="0"/>
          <w:marTop w:val="0"/>
          <w:marBottom w:val="0"/>
          <w:divBdr>
            <w:top w:val="none" w:sz="0" w:space="0" w:color="auto"/>
            <w:left w:val="none" w:sz="0" w:space="0" w:color="auto"/>
            <w:bottom w:val="none" w:sz="0" w:space="0" w:color="auto"/>
            <w:right w:val="none" w:sz="0" w:space="0" w:color="auto"/>
          </w:divBdr>
        </w:div>
        <w:div w:id="2090805883">
          <w:marLeft w:val="0"/>
          <w:marRight w:val="0"/>
          <w:marTop w:val="0"/>
          <w:marBottom w:val="0"/>
          <w:divBdr>
            <w:top w:val="none" w:sz="0" w:space="0" w:color="auto"/>
            <w:left w:val="none" w:sz="0" w:space="0" w:color="auto"/>
            <w:bottom w:val="none" w:sz="0" w:space="0" w:color="auto"/>
            <w:right w:val="none" w:sz="0" w:space="0" w:color="auto"/>
          </w:divBdr>
        </w:div>
      </w:divsChild>
    </w:div>
    <w:div w:id="1028020722">
      <w:bodyDiv w:val="1"/>
      <w:marLeft w:val="0"/>
      <w:marRight w:val="0"/>
      <w:marTop w:val="0"/>
      <w:marBottom w:val="0"/>
      <w:divBdr>
        <w:top w:val="none" w:sz="0" w:space="0" w:color="auto"/>
        <w:left w:val="none" w:sz="0" w:space="0" w:color="auto"/>
        <w:bottom w:val="none" w:sz="0" w:space="0" w:color="auto"/>
        <w:right w:val="none" w:sz="0" w:space="0" w:color="auto"/>
      </w:divBdr>
    </w:div>
    <w:div w:id="1036851610">
      <w:bodyDiv w:val="1"/>
      <w:marLeft w:val="0"/>
      <w:marRight w:val="0"/>
      <w:marTop w:val="0"/>
      <w:marBottom w:val="0"/>
      <w:divBdr>
        <w:top w:val="none" w:sz="0" w:space="0" w:color="auto"/>
        <w:left w:val="none" w:sz="0" w:space="0" w:color="auto"/>
        <w:bottom w:val="none" w:sz="0" w:space="0" w:color="auto"/>
        <w:right w:val="none" w:sz="0" w:space="0" w:color="auto"/>
      </w:divBdr>
      <w:divsChild>
        <w:div w:id="1259293132">
          <w:marLeft w:val="0"/>
          <w:marRight w:val="0"/>
          <w:marTop w:val="0"/>
          <w:marBottom w:val="0"/>
          <w:divBdr>
            <w:top w:val="none" w:sz="0" w:space="0" w:color="auto"/>
            <w:left w:val="none" w:sz="0" w:space="0" w:color="auto"/>
            <w:bottom w:val="none" w:sz="0" w:space="0" w:color="auto"/>
            <w:right w:val="none" w:sz="0" w:space="0" w:color="auto"/>
          </w:divBdr>
        </w:div>
      </w:divsChild>
    </w:div>
    <w:div w:id="1093628839">
      <w:bodyDiv w:val="1"/>
      <w:marLeft w:val="0"/>
      <w:marRight w:val="0"/>
      <w:marTop w:val="0"/>
      <w:marBottom w:val="0"/>
      <w:divBdr>
        <w:top w:val="none" w:sz="0" w:space="0" w:color="auto"/>
        <w:left w:val="none" w:sz="0" w:space="0" w:color="auto"/>
        <w:bottom w:val="none" w:sz="0" w:space="0" w:color="auto"/>
        <w:right w:val="none" w:sz="0" w:space="0" w:color="auto"/>
      </w:divBdr>
    </w:div>
    <w:div w:id="1152598449">
      <w:bodyDiv w:val="1"/>
      <w:marLeft w:val="0"/>
      <w:marRight w:val="0"/>
      <w:marTop w:val="0"/>
      <w:marBottom w:val="0"/>
      <w:divBdr>
        <w:top w:val="none" w:sz="0" w:space="0" w:color="auto"/>
        <w:left w:val="none" w:sz="0" w:space="0" w:color="auto"/>
        <w:bottom w:val="none" w:sz="0" w:space="0" w:color="auto"/>
        <w:right w:val="none" w:sz="0" w:space="0" w:color="auto"/>
      </w:divBdr>
      <w:divsChild>
        <w:div w:id="2116241725">
          <w:marLeft w:val="0"/>
          <w:marRight w:val="0"/>
          <w:marTop w:val="0"/>
          <w:marBottom w:val="0"/>
          <w:divBdr>
            <w:top w:val="none" w:sz="0" w:space="0" w:color="auto"/>
            <w:left w:val="none" w:sz="0" w:space="0" w:color="auto"/>
            <w:bottom w:val="none" w:sz="0" w:space="0" w:color="auto"/>
            <w:right w:val="none" w:sz="0" w:space="0" w:color="auto"/>
          </w:divBdr>
          <w:divsChild>
            <w:div w:id="1042678242">
              <w:marLeft w:val="0"/>
              <w:marRight w:val="0"/>
              <w:marTop w:val="0"/>
              <w:marBottom w:val="0"/>
              <w:divBdr>
                <w:top w:val="none" w:sz="0" w:space="0" w:color="auto"/>
                <w:left w:val="none" w:sz="0" w:space="0" w:color="auto"/>
                <w:bottom w:val="none" w:sz="0" w:space="0" w:color="auto"/>
                <w:right w:val="none" w:sz="0" w:space="0" w:color="auto"/>
              </w:divBdr>
            </w:div>
            <w:div w:id="1120491755">
              <w:marLeft w:val="0"/>
              <w:marRight w:val="0"/>
              <w:marTop w:val="0"/>
              <w:marBottom w:val="0"/>
              <w:divBdr>
                <w:top w:val="none" w:sz="0" w:space="0" w:color="auto"/>
                <w:left w:val="none" w:sz="0" w:space="0" w:color="auto"/>
                <w:bottom w:val="none" w:sz="0" w:space="0" w:color="auto"/>
                <w:right w:val="none" w:sz="0" w:space="0" w:color="auto"/>
              </w:divBdr>
            </w:div>
            <w:div w:id="1243954693">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606308608">
              <w:marLeft w:val="0"/>
              <w:marRight w:val="0"/>
              <w:marTop w:val="0"/>
              <w:marBottom w:val="0"/>
              <w:divBdr>
                <w:top w:val="none" w:sz="0" w:space="0" w:color="auto"/>
                <w:left w:val="none" w:sz="0" w:space="0" w:color="auto"/>
                <w:bottom w:val="none" w:sz="0" w:space="0" w:color="auto"/>
                <w:right w:val="none" w:sz="0" w:space="0" w:color="auto"/>
              </w:divBdr>
            </w:div>
            <w:div w:id="16503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1816">
      <w:bodyDiv w:val="1"/>
      <w:marLeft w:val="0"/>
      <w:marRight w:val="0"/>
      <w:marTop w:val="0"/>
      <w:marBottom w:val="0"/>
      <w:divBdr>
        <w:top w:val="none" w:sz="0" w:space="0" w:color="auto"/>
        <w:left w:val="none" w:sz="0" w:space="0" w:color="auto"/>
        <w:bottom w:val="none" w:sz="0" w:space="0" w:color="auto"/>
        <w:right w:val="none" w:sz="0" w:space="0" w:color="auto"/>
      </w:divBdr>
      <w:divsChild>
        <w:div w:id="1744835120">
          <w:marLeft w:val="0"/>
          <w:marRight w:val="0"/>
          <w:marTop w:val="0"/>
          <w:marBottom w:val="0"/>
          <w:divBdr>
            <w:top w:val="none" w:sz="0" w:space="0" w:color="auto"/>
            <w:left w:val="none" w:sz="0" w:space="0" w:color="auto"/>
            <w:bottom w:val="none" w:sz="0" w:space="0" w:color="auto"/>
            <w:right w:val="none" w:sz="0" w:space="0" w:color="auto"/>
          </w:divBdr>
          <w:divsChild>
            <w:div w:id="163470606">
              <w:marLeft w:val="0"/>
              <w:marRight w:val="0"/>
              <w:marTop w:val="0"/>
              <w:marBottom w:val="0"/>
              <w:divBdr>
                <w:top w:val="none" w:sz="0" w:space="0" w:color="auto"/>
                <w:left w:val="none" w:sz="0" w:space="0" w:color="auto"/>
                <w:bottom w:val="none" w:sz="0" w:space="0" w:color="auto"/>
                <w:right w:val="none" w:sz="0" w:space="0" w:color="auto"/>
              </w:divBdr>
            </w:div>
            <w:div w:id="1954438157">
              <w:marLeft w:val="0"/>
              <w:marRight w:val="0"/>
              <w:marTop w:val="0"/>
              <w:marBottom w:val="0"/>
              <w:divBdr>
                <w:top w:val="none" w:sz="0" w:space="0" w:color="auto"/>
                <w:left w:val="none" w:sz="0" w:space="0" w:color="auto"/>
                <w:bottom w:val="none" w:sz="0" w:space="0" w:color="auto"/>
                <w:right w:val="none" w:sz="0" w:space="0" w:color="auto"/>
              </w:divBdr>
            </w:div>
            <w:div w:id="1980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23602">
      <w:bodyDiv w:val="1"/>
      <w:marLeft w:val="0"/>
      <w:marRight w:val="0"/>
      <w:marTop w:val="0"/>
      <w:marBottom w:val="0"/>
      <w:divBdr>
        <w:top w:val="none" w:sz="0" w:space="0" w:color="auto"/>
        <w:left w:val="none" w:sz="0" w:space="0" w:color="auto"/>
        <w:bottom w:val="none" w:sz="0" w:space="0" w:color="auto"/>
        <w:right w:val="none" w:sz="0" w:space="0" w:color="auto"/>
      </w:divBdr>
    </w:div>
    <w:div w:id="1300459308">
      <w:bodyDiv w:val="1"/>
      <w:marLeft w:val="0"/>
      <w:marRight w:val="0"/>
      <w:marTop w:val="0"/>
      <w:marBottom w:val="0"/>
      <w:divBdr>
        <w:top w:val="none" w:sz="0" w:space="0" w:color="auto"/>
        <w:left w:val="none" w:sz="0" w:space="0" w:color="auto"/>
        <w:bottom w:val="none" w:sz="0" w:space="0" w:color="auto"/>
        <w:right w:val="none" w:sz="0" w:space="0" w:color="auto"/>
      </w:divBdr>
    </w:div>
    <w:div w:id="1398556453">
      <w:bodyDiv w:val="1"/>
      <w:marLeft w:val="0"/>
      <w:marRight w:val="0"/>
      <w:marTop w:val="0"/>
      <w:marBottom w:val="0"/>
      <w:divBdr>
        <w:top w:val="none" w:sz="0" w:space="0" w:color="auto"/>
        <w:left w:val="none" w:sz="0" w:space="0" w:color="auto"/>
        <w:bottom w:val="none" w:sz="0" w:space="0" w:color="auto"/>
        <w:right w:val="none" w:sz="0" w:space="0" w:color="auto"/>
      </w:divBdr>
    </w:div>
    <w:div w:id="1507595665">
      <w:bodyDiv w:val="1"/>
      <w:marLeft w:val="0"/>
      <w:marRight w:val="0"/>
      <w:marTop w:val="0"/>
      <w:marBottom w:val="0"/>
      <w:divBdr>
        <w:top w:val="none" w:sz="0" w:space="0" w:color="auto"/>
        <w:left w:val="none" w:sz="0" w:space="0" w:color="auto"/>
        <w:bottom w:val="none" w:sz="0" w:space="0" w:color="auto"/>
        <w:right w:val="none" w:sz="0" w:space="0" w:color="auto"/>
      </w:divBdr>
      <w:divsChild>
        <w:div w:id="709258413">
          <w:marLeft w:val="0"/>
          <w:marRight w:val="0"/>
          <w:marTop w:val="0"/>
          <w:marBottom w:val="0"/>
          <w:divBdr>
            <w:top w:val="none" w:sz="0" w:space="0" w:color="auto"/>
            <w:left w:val="none" w:sz="0" w:space="0" w:color="auto"/>
            <w:bottom w:val="none" w:sz="0" w:space="0" w:color="auto"/>
            <w:right w:val="none" w:sz="0" w:space="0" w:color="auto"/>
          </w:divBdr>
          <w:divsChild>
            <w:div w:id="869419616">
              <w:marLeft w:val="0"/>
              <w:marRight w:val="0"/>
              <w:marTop w:val="0"/>
              <w:marBottom w:val="0"/>
              <w:divBdr>
                <w:top w:val="none" w:sz="0" w:space="0" w:color="auto"/>
                <w:left w:val="none" w:sz="0" w:space="0" w:color="auto"/>
                <w:bottom w:val="none" w:sz="0" w:space="0" w:color="auto"/>
                <w:right w:val="none" w:sz="0" w:space="0" w:color="auto"/>
              </w:divBdr>
            </w:div>
            <w:div w:id="16300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056">
      <w:bodyDiv w:val="1"/>
      <w:marLeft w:val="0"/>
      <w:marRight w:val="0"/>
      <w:marTop w:val="0"/>
      <w:marBottom w:val="0"/>
      <w:divBdr>
        <w:top w:val="none" w:sz="0" w:space="0" w:color="auto"/>
        <w:left w:val="none" w:sz="0" w:space="0" w:color="auto"/>
        <w:bottom w:val="none" w:sz="0" w:space="0" w:color="auto"/>
        <w:right w:val="none" w:sz="0" w:space="0" w:color="auto"/>
      </w:divBdr>
      <w:divsChild>
        <w:div w:id="1222907084">
          <w:marLeft w:val="0"/>
          <w:marRight w:val="0"/>
          <w:marTop w:val="0"/>
          <w:marBottom w:val="0"/>
          <w:divBdr>
            <w:top w:val="none" w:sz="0" w:space="0" w:color="auto"/>
            <w:left w:val="none" w:sz="0" w:space="0" w:color="auto"/>
            <w:bottom w:val="none" w:sz="0" w:space="0" w:color="auto"/>
            <w:right w:val="none" w:sz="0" w:space="0" w:color="auto"/>
          </w:divBdr>
          <w:divsChild>
            <w:div w:id="1789353102">
              <w:marLeft w:val="0"/>
              <w:marRight w:val="0"/>
              <w:marTop w:val="0"/>
              <w:marBottom w:val="0"/>
              <w:divBdr>
                <w:top w:val="none" w:sz="0" w:space="0" w:color="auto"/>
                <w:left w:val="none" w:sz="0" w:space="0" w:color="auto"/>
                <w:bottom w:val="none" w:sz="0" w:space="0" w:color="auto"/>
                <w:right w:val="none" w:sz="0" w:space="0" w:color="auto"/>
              </w:divBdr>
              <w:divsChild>
                <w:div w:id="12950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3784">
          <w:marLeft w:val="0"/>
          <w:marRight w:val="0"/>
          <w:marTop w:val="0"/>
          <w:marBottom w:val="0"/>
          <w:divBdr>
            <w:top w:val="none" w:sz="0" w:space="0" w:color="auto"/>
            <w:left w:val="none" w:sz="0" w:space="0" w:color="auto"/>
            <w:bottom w:val="none" w:sz="0" w:space="0" w:color="auto"/>
            <w:right w:val="none" w:sz="0" w:space="0" w:color="auto"/>
          </w:divBdr>
        </w:div>
      </w:divsChild>
    </w:div>
    <w:div w:id="1559322085">
      <w:bodyDiv w:val="1"/>
      <w:marLeft w:val="0"/>
      <w:marRight w:val="0"/>
      <w:marTop w:val="0"/>
      <w:marBottom w:val="0"/>
      <w:divBdr>
        <w:top w:val="none" w:sz="0" w:space="0" w:color="auto"/>
        <w:left w:val="none" w:sz="0" w:space="0" w:color="auto"/>
        <w:bottom w:val="none" w:sz="0" w:space="0" w:color="auto"/>
        <w:right w:val="none" w:sz="0" w:space="0" w:color="auto"/>
      </w:divBdr>
      <w:divsChild>
        <w:div w:id="1910847024">
          <w:marLeft w:val="0"/>
          <w:marRight w:val="0"/>
          <w:marTop w:val="0"/>
          <w:marBottom w:val="0"/>
          <w:divBdr>
            <w:top w:val="none" w:sz="0" w:space="0" w:color="auto"/>
            <w:left w:val="none" w:sz="0" w:space="0" w:color="auto"/>
            <w:bottom w:val="none" w:sz="0" w:space="0" w:color="auto"/>
            <w:right w:val="none" w:sz="0" w:space="0" w:color="auto"/>
          </w:divBdr>
          <w:divsChild>
            <w:div w:id="1255941976">
              <w:marLeft w:val="0"/>
              <w:marRight w:val="0"/>
              <w:marTop w:val="0"/>
              <w:marBottom w:val="0"/>
              <w:divBdr>
                <w:top w:val="none" w:sz="0" w:space="0" w:color="auto"/>
                <w:left w:val="none" w:sz="0" w:space="0" w:color="auto"/>
                <w:bottom w:val="none" w:sz="0" w:space="0" w:color="auto"/>
                <w:right w:val="none" w:sz="0" w:space="0" w:color="auto"/>
              </w:divBdr>
            </w:div>
            <w:div w:id="2042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755">
      <w:bodyDiv w:val="1"/>
      <w:marLeft w:val="0"/>
      <w:marRight w:val="0"/>
      <w:marTop w:val="0"/>
      <w:marBottom w:val="0"/>
      <w:divBdr>
        <w:top w:val="none" w:sz="0" w:space="0" w:color="auto"/>
        <w:left w:val="none" w:sz="0" w:space="0" w:color="auto"/>
        <w:bottom w:val="none" w:sz="0" w:space="0" w:color="auto"/>
        <w:right w:val="none" w:sz="0" w:space="0" w:color="auto"/>
      </w:divBdr>
      <w:divsChild>
        <w:div w:id="761415197">
          <w:marLeft w:val="547"/>
          <w:marRight w:val="0"/>
          <w:marTop w:val="96"/>
          <w:marBottom w:val="96"/>
          <w:divBdr>
            <w:top w:val="none" w:sz="0" w:space="0" w:color="auto"/>
            <w:left w:val="none" w:sz="0" w:space="0" w:color="auto"/>
            <w:bottom w:val="none" w:sz="0" w:space="0" w:color="auto"/>
            <w:right w:val="none" w:sz="0" w:space="0" w:color="auto"/>
          </w:divBdr>
        </w:div>
        <w:div w:id="770247181">
          <w:marLeft w:val="547"/>
          <w:marRight w:val="0"/>
          <w:marTop w:val="96"/>
          <w:marBottom w:val="96"/>
          <w:divBdr>
            <w:top w:val="none" w:sz="0" w:space="0" w:color="auto"/>
            <w:left w:val="none" w:sz="0" w:space="0" w:color="auto"/>
            <w:bottom w:val="none" w:sz="0" w:space="0" w:color="auto"/>
            <w:right w:val="none" w:sz="0" w:space="0" w:color="auto"/>
          </w:divBdr>
        </w:div>
      </w:divsChild>
    </w:div>
    <w:div w:id="1696271549">
      <w:bodyDiv w:val="1"/>
      <w:marLeft w:val="0"/>
      <w:marRight w:val="0"/>
      <w:marTop w:val="0"/>
      <w:marBottom w:val="0"/>
      <w:divBdr>
        <w:top w:val="none" w:sz="0" w:space="0" w:color="auto"/>
        <w:left w:val="none" w:sz="0" w:space="0" w:color="auto"/>
        <w:bottom w:val="none" w:sz="0" w:space="0" w:color="auto"/>
        <w:right w:val="none" w:sz="0" w:space="0" w:color="auto"/>
      </w:divBdr>
      <w:divsChild>
        <w:div w:id="93288482">
          <w:marLeft w:val="0"/>
          <w:marRight w:val="0"/>
          <w:marTop w:val="0"/>
          <w:marBottom w:val="0"/>
          <w:divBdr>
            <w:top w:val="none" w:sz="0" w:space="0" w:color="auto"/>
            <w:left w:val="none" w:sz="0" w:space="0" w:color="auto"/>
            <w:bottom w:val="none" w:sz="0" w:space="0" w:color="auto"/>
            <w:right w:val="none" w:sz="0" w:space="0" w:color="auto"/>
          </w:divBdr>
        </w:div>
      </w:divsChild>
    </w:div>
    <w:div w:id="1766262443">
      <w:bodyDiv w:val="1"/>
      <w:marLeft w:val="0"/>
      <w:marRight w:val="0"/>
      <w:marTop w:val="0"/>
      <w:marBottom w:val="0"/>
      <w:divBdr>
        <w:top w:val="none" w:sz="0" w:space="0" w:color="auto"/>
        <w:left w:val="none" w:sz="0" w:space="0" w:color="auto"/>
        <w:bottom w:val="none" w:sz="0" w:space="0" w:color="auto"/>
        <w:right w:val="none" w:sz="0" w:space="0" w:color="auto"/>
      </w:divBdr>
    </w:div>
    <w:div w:id="1775712858">
      <w:bodyDiv w:val="1"/>
      <w:marLeft w:val="0"/>
      <w:marRight w:val="0"/>
      <w:marTop w:val="0"/>
      <w:marBottom w:val="0"/>
      <w:divBdr>
        <w:top w:val="none" w:sz="0" w:space="0" w:color="auto"/>
        <w:left w:val="none" w:sz="0" w:space="0" w:color="auto"/>
        <w:bottom w:val="none" w:sz="0" w:space="0" w:color="auto"/>
        <w:right w:val="none" w:sz="0" w:space="0" w:color="auto"/>
      </w:divBdr>
    </w:div>
    <w:div w:id="1779791242">
      <w:bodyDiv w:val="1"/>
      <w:marLeft w:val="0"/>
      <w:marRight w:val="0"/>
      <w:marTop w:val="0"/>
      <w:marBottom w:val="0"/>
      <w:divBdr>
        <w:top w:val="none" w:sz="0" w:space="0" w:color="auto"/>
        <w:left w:val="none" w:sz="0" w:space="0" w:color="auto"/>
        <w:bottom w:val="none" w:sz="0" w:space="0" w:color="auto"/>
        <w:right w:val="none" w:sz="0" w:space="0" w:color="auto"/>
      </w:divBdr>
      <w:divsChild>
        <w:div w:id="552543804">
          <w:marLeft w:val="0"/>
          <w:marRight w:val="0"/>
          <w:marTop w:val="0"/>
          <w:marBottom w:val="0"/>
          <w:divBdr>
            <w:top w:val="none" w:sz="0" w:space="0" w:color="auto"/>
            <w:left w:val="none" w:sz="0" w:space="0" w:color="auto"/>
            <w:bottom w:val="none" w:sz="0" w:space="0" w:color="auto"/>
            <w:right w:val="none" w:sz="0" w:space="0" w:color="auto"/>
          </w:divBdr>
          <w:divsChild>
            <w:div w:id="410856592">
              <w:marLeft w:val="0"/>
              <w:marRight w:val="0"/>
              <w:marTop w:val="0"/>
              <w:marBottom w:val="0"/>
              <w:divBdr>
                <w:top w:val="none" w:sz="0" w:space="0" w:color="auto"/>
                <w:left w:val="none" w:sz="0" w:space="0" w:color="auto"/>
                <w:bottom w:val="none" w:sz="0" w:space="0" w:color="auto"/>
                <w:right w:val="none" w:sz="0" w:space="0" w:color="auto"/>
              </w:divBdr>
            </w:div>
            <w:div w:id="1063413126">
              <w:marLeft w:val="0"/>
              <w:marRight w:val="0"/>
              <w:marTop w:val="0"/>
              <w:marBottom w:val="0"/>
              <w:divBdr>
                <w:top w:val="none" w:sz="0" w:space="0" w:color="auto"/>
                <w:left w:val="none" w:sz="0" w:space="0" w:color="auto"/>
                <w:bottom w:val="none" w:sz="0" w:space="0" w:color="auto"/>
                <w:right w:val="none" w:sz="0" w:space="0" w:color="auto"/>
              </w:divBdr>
            </w:div>
            <w:div w:id="1696881930">
              <w:marLeft w:val="0"/>
              <w:marRight w:val="0"/>
              <w:marTop w:val="0"/>
              <w:marBottom w:val="0"/>
              <w:divBdr>
                <w:top w:val="none" w:sz="0" w:space="0" w:color="auto"/>
                <w:left w:val="none" w:sz="0" w:space="0" w:color="auto"/>
                <w:bottom w:val="none" w:sz="0" w:space="0" w:color="auto"/>
                <w:right w:val="none" w:sz="0" w:space="0" w:color="auto"/>
              </w:divBdr>
            </w:div>
            <w:div w:id="1932660740">
              <w:marLeft w:val="0"/>
              <w:marRight w:val="0"/>
              <w:marTop w:val="0"/>
              <w:marBottom w:val="0"/>
              <w:divBdr>
                <w:top w:val="none" w:sz="0" w:space="0" w:color="auto"/>
                <w:left w:val="none" w:sz="0" w:space="0" w:color="auto"/>
                <w:bottom w:val="none" w:sz="0" w:space="0" w:color="auto"/>
                <w:right w:val="none" w:sz="0" w:space="0" w:color="auto"/>
              </w:divBdr>
            </w:div>
            <w:div w:id="1934314776">
              <w:marLeft w:val="0"/>
              <w:marRight w:val="0"/>
              <w:marTop w:val="0"/>
              <w:marBottom w:val="0"/>
              <w:divBdr>
                <w:top w:val="none" w:sz="0" w:space="0" w:color="auto"/>
                <w:left w:val="none" w:sz="0" w:space="0" w:color="auto"/>
                <w:bottom w:val="none" w:sz="0" w:space="0" w:color="auto"/>
                <w:right w:val="none" w:sz="0" w:space="0" w:color="auto"/>
              </w:divBdr>
            </w:div>
            <w:div w:id="20930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6041">
      <w:bodyDiv w:val="1"/>
      <w:marLeft w:val="0"/>
      <w:marRight w:val="0"/>
      <w:marTop w:val="0"/>
      <w:marBottom w:val="0"/>
      <w:divBdr>
        <w:top w:val="none" w:sz="0" w:space="0" w:color="auto"/>
        <w:left w:val="none" w:sz="0" w:space="0" w:color="auto"/>
        <w:bottom w:val="none" w:sz="0" w:space="0" w:color="auto"/>
        <w:right w:val="none" w:sz="0" w:space="0" w:color="auto"/>
      </w:divBdr>
      <w:divsChild>
        <w:div w:id="766121801">
          <w:marLeft w:val="0"/>
          <w:marRight w:val="0"/>
          <w:marTop w:val="0"/>
          <w:marBottom w:val="0"/>
          <w:divBdr>
            <w:top w:val="none" w:sz="0" w:space="0" w:color="auto"/>
            <w:left w:val="none" w:sz="0" w:space="0" w:color="auto"/>
            <w:bottom w:val="none" w:sz="0" w:space="0" w:color="auto"/>
            <w:right w:val="none" w:sz="0" w:space="0" w:color="auto"/>
          </w:divBdr>
        </w:div>
      </w:divsChild>
    </w:div>
    <w:div w:id="1832014971">
      <w:bodyDiv w:val="1"/>
      <w:marLeft w:val="0"/>
      <w:marRight w:val="0"/>
      <w:marTop w:val="0"/>
      <w:marBottom w:val="0"/>
      <w:divBdr>
        <w:top w:val="none" w:sz="0" w:space="0" w:color="auto"/>
        <w:left w:val="none" w:sz="0" w:space="0" w:color="auto"/>
        <w:bottom w:val="none" w:sz="0" w:space="0" w:color="auto"/>
        <w:right w:val="none" w:sz="0" w:space="0" w:color="auto"/>
      </w:divBdr>
      <w:divsChild>
        <w:div w:id="1833062338">
          <w:marLeft w:val="0"/>
          <w:marRight w:val="0"/>
          <w:marTop w:val="0"/>
          <w:marBottom w:val="0"/>
          <w:divBdr>
            <w:top w:val="none" w:sz="0" w:space="0" w:color="auto"/>
            <w:left w:val="none" w:sz="0" w:space="0" w:color="auto"/>
            <w:bottom w:val="none" w:sz="0" w:space="0" w:color="auto"/>
            <w:right w:val="none" w:sz="0" w:space="0" w:color="auto"/>
          </w:divBdr>
          <w:divsChild>
            <w:div w:id="8983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964">
      <w:bodyDiv w:val="1"/>
      <w:marLeft w:val="0"/>
      <w:marRight w:val="0"/>
      <w:marTop w:val="0"/>
      <w:marBottom w:val="0"/>
      <w:divBdr>
        <w:top w:val="none" w:sz="0" w:space="0" w:color="auto"/>
        <w:left w:val="none" w:sz="0" w:space="0" w:color="auto"/>
        <w:bottom w:val="none" w:sz="0" w:space="0" w:color="auto"/>
        <w:right w:val="none" w:sz="0" w:space="0" w:color="auto"/>
      </w:divBdr>
    </w:div>
    <w:div w:id="1878395348">
      <w:bodyDiv w:val="1"/>
      <w:marLeft w:val="0"/>
      <w:marRight w:val="0"/>
      <w:marTop w:val="0"/>
      <w:marBottom w:val="0"/>
      <w:divBdr>
        <w:top w:val="none" w:sz="0" w:space="0" w:color="auto"/>
        <w:left w:val="none" w:sz="0" w:space="0" w:color="auto"/>
        <w:bottom w:val="none" w:sz="0" w:space="0" w:color="auto"/>
        <w:right w:val="none" w:sz="0" w:space="0" w:color="auto"/>
      </w:divBdr>
      <w:divsChild>
        <w:div w:id="349376306">
          <w:marLeft w:val="0"/>
          <w:marRight w:val="0"/>
          <w:marTop w:val="0"/>
          <w:marBottom w:val="0"/>
          <w:divBdr>
            <w:top w:val="none" w:sz="0" w:space="0" w:color="auto"/>
            <w:left w:val="none" w:sz="0" w:space="0" w:color="auto"/>
            <w:bottom w:val="none" w:sz="0" w:space="0" w:color="auto"/>
            <w:right w:val="none" w:sz="0" w:space="0" w:color="auto"/>
          </w:divBdr>
          <w:divsChild>
            <w:div w:id="41711044">
              <w:marLeft w:val="0"/>
              <w:marRight w:val="0"/>
              <w:marTop w:val="0"/>
              <w:marBottom w:val="0"/>
              <w:divBdr>
                <w:top w:val="none" w:sz="0" w:space="0" w:color="auto"/>
                <w:left w:val="none" w:sz="0" w:space="0" w:color="auto"/>
                <w:bottom w:val="none" w:sz="0" w:space="0" w:color="auto"/>
                <w:right w:val="none" w:sz="0" w:space="0" w:color="auto"/>
              </w:divBdr>
            </w:div>
            <w:div w:id="177742087">
              <w:marLeft w:val="0"/>
              <w:marRight w:val="0"/>
              <w:marTop w:val="0"/>
              <w:marBottom w:val="0"/>
              <w:divBdr>
                <w:top w:val="none" w:sz="0" w:space="0" w:color="auto"/>
                <w:left w:val="none" w:sz="0" w:space="0" w:color="auto"/>
                <w:bottom w:val="none" w:sz="0" w:space="0" w:color="auto"/>
                <w:right w:val="none" w:sz="0" w:space="0" w:color="auto"/>
              </w:divBdr>
            </w:div>
            <w:div w:id="565842694">
              <w:marLeft w:val="0"/>
              <w:marRight w:val="0"/>
              <w:marTop w:val="0"/>
              <w:marBottom w:val="0"/>
              <w:divBdr>
                <w:top w:val="none" w:sz="0" w:space="0" w:color="auto"/>
                <w:left w:val="none" w:sz="0" w:space="0" w:color="auto"/>
                <w:bottom w:val="none" w:sz="0" w:space="0" w:color="auto"/>
                <w:right w:val="none" w:sz="0" w:space="0" w:color="auto"/>
              </w:divBdr>
            </w:div>
            <w:div w:id="1456758077">
              <w:marLeft w:val="0"/>
              <w:marRight w:val="0"/>
              <w:marTop w:val="0"/>
              <w:marBottom w:val="0"/>
              <w:divBdr>
                <w:top w:val="none" w:sz="0" w:space="0" w:color="auto"/>
                <w:left w:val="none" w:sz="0" w:space="0" w:color="auto"/>
                <w:bottom w:val="none" w:sz="0" w:space="0" w:color="auto"/>
                <w:right w:val="none" w:sz="0" w:space="0" w:color="auto"/>
              </w:divBdr>
            </w:div>
            <w:div w:id="1514145341">
              <w:marLeft w:val="0"/>
              <w:marRight w:val="0"/>
              <w:marTop w:val="0"/>
              <w:marBottom w:val="0"/>
              <w:divBdr>
                <w:top w:val="none" w:sz="0" w:space="0" w:color="auto"/>
                <w:left w:val="none" w:sz="0" w:space="0" w:color="auto"/>
                <w:bottom w:val="none" w:sz="0" w:space="0" w:color="auto"/>
                <w:right w:val="none" w:sz="0" w:space="0" w:color="auto"/>
              </w:divBdr>
            </w:div>
            <w:div w:id="15414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5423">
      <w:bodyDiv w:val="1"/>
      <w:marLeft w:val="0"/>
      <w:marRight w:val="0"/>
      <w:marTop w:val="0"/>
      <w:marBottom w:val="0"/>
      <w:divBdr>
        <w:top w:val="none" w:sz="0" w:space="0" w:color="auto"/>
        <w:left w:val="none" w:sz="0" w:space="0" w:color="auto"/>
        <w:bottom w:val="none" w:sz="0" w:space="0" w:color="auto"/>
        <w:right w:val="none" w:sz="0" w:space="0" w:color="auto"/>
      </w:divBdr>
      <w:divsChild>
        <w:div w:id="135924006">
          <w:marLeft w:val="0"/>
          <w:marRight w:val="0"/>
          <w:marTop w:val="0"/>
          <w:marBottom w:val="0"/>
          <w:divBdr>
            <w:top w:val="none" w:sz="0" w:space="0" w:color="auto"/>
            <w:left w:val="none" w:sz="0" w:space="0" w:color="auto"/>
            <w:bottom w:val="none" w:sz="0" w:space="0" w:color="auto"/>
            <w:right w:val="none" w:sz="0" w:space="0" w:color="auto"/>
          </w:divBdr>
          <w:divsChild>
            <w:div w:id="224141967">
              <w:marLeft w:val="0"/>
              <w:marRight w:val="0"/>
              <w:marTop w:val="0"/>
              <w:marBottom w:val="0"/>
              <w:divBdr>
                <w:top w:val="none" w:sz="0" w:space="0" w:color="auto"/>
                <w:left w:val="none" w:sz="0" w:space="0" w:color="auto"/>
                <w:bottom w:val="none" w:sz="0" w:space="0" w:color="auto"/>
                <w:right w:val="none" w:sz="0" w:space="0" w:color="auto"/>
              </w:divBdr>
            </w:div>
            <w:div w:id="392775416">
              <w:marLeft w:val="0"/>
              <w:marRight w:val="0"/>
              <w:marTop w:val="0"/>
              <w:marBottom w:val="0"/>
              <w:divBdr>
                <w:top w:val="none" w:sz="0" w:space="0" w:color="auto"/>
                <w:left w:val="none" w:sz="0" w:space="0" w:color="auto"/>
                <w:bottom w:val="none" w:sz="0" w:space="0" w:color="auto"/>
                <w:right w:val="none" w:sz="0" w:space="0" w:color="auto"/>
              </w:divBdr>
            </w:div>
            <w:div w:id="667561516">
              <w:marLeft w:val="0"/>
              <w:marRight w:val="0"/>
              <w:marTop w:val="0"/>
              <w:marBottom w:val="0"/>
              <w:divBdr>
                <w:top w:val="none" w:sz="0" w:space="0" w:color="auto"/>
                <w:left w:val="none" w:sz="0" w:space="0" w:color="auto"/>
                <w:bottom w:val="none" w:sz="0" w:space="0" w:color="auto"/>
                <w:right w:val="none" w:sz="0" w:space="0" w:color="auto"/>
              </w:divBdr>
            </w:div>
            <w:div w:id="884099070">
              <w:marLeft w:val="0"/>
              <w:marRight w:val="0"/>
              <w:marTop w:val="0"/>
              <w:marBottom w:val="0"/>
              <w:divBdr>
                <w:top w:val="none" w:sz="0" w:space="0" w:color="auto"/>
                <w:left w:val="none" w:sz="0" w:space="0" w:color="auto"/>
                <w:bottom w:val="none" w:sz="0" w:space="0" w:color="auto"/>
                <w:right w:val="none" w:sz="0" w:space="0" w:color="auto"/>
              </w:divBdr>
            </w:div>
            <w:div w:id="1518345224">
              <w:marLeft w:val="0"/>
              <w:marRight w:val="0"/>
              <w:marTop w:val="0"/>
              <w:marBottom w:val="0"/>
              <w:divBdr>
                <w:top w:val="none" w:sz="0" w:space="0" w:color="auto"/>
                <w:left w:val="none" w:sz="0" w:space="0" w:color="auto"/>
                <w:bottom w:val="none" w:sz="0" w:space="0" w:color="auto"/>
                <w:right w:val="none" w:sz="0" w:space="0" w:color="auto"/>
              </w:divBdr>
            </w:div>
            <w:div w:id="1712654179">
              <w:marLeft w:val="0"/>
              <w:marRight w:val="0"/>
              <w:marTop w:val="0"/>
              <w:marBottom w:val="0"/>
              <w:divBdr>
                <w:top w:val="none" w:sz="0" w:space="0" w:color="auto"/>
                <w:left w:val="none" w:sz="0" w:space="0" w:color="auto"/>
                <w:bottom w:val="none" w:sz="0" w:space="0" w:color="auto"/>
                <w:right w:val="none" w:sz="0" w:space="0" w:color="auto"/>
              </w:divBdr>
            </w:div>
            <w:div w:id="1927878441">
              <w:marLeft w:val="0"/>
              <w:marRight w:val="0"/>
              <w:marTop w:val="0"/>
              <w:marBottom w:val="0"/>
              <w:divBdr>
                <w:top w:val="none" w:sz="0" w:space="0" w:color="auto"/>
                <w:left w:val="none" w:sz="0" w:space="0" w:color="auto"/>
                <w:bottom w:val="none" w:sz="0" w:space="0" w:color="auto"/>
                <w:right w:val="none" w:sz="0" w:space="0" w:color="auto"/>
              </w:divBdr>
            </w:div>
            <w:div w:id="1934819865">
              <w:marLeft w:val="0"/>
              <w:marRight w:val="0"/>
              <w:marTop w:val="0"/>
              <w:marBottom w:val="0"/>
              <w:divBdr>
                <w:top w:val="none" w:sz="0" w:space="0" w:color="auto"/>
                <w:left w:val="none" w:sz="0" w:space="0" w:color="auto"/>
                <w:bottom w:val="none" w:sz="0" w:space="0" w:color="auto"/>
                <w:right w:val="none" w:sz="0" w:space="0" w:color="auto"/>
              </w:divBdr>
            </w:div>
            <w:div w:id="2016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0120">
      <w:bodyDiv w:val="1"/>
      <w:marLeft w:val="0"/>
      <w:marRight w:val="0"/>
      <w:marTop w:val="0"/>
      <w:marBottom w:val="0"/>
      <w:divBdr>
        <w:top w:val="none" w:sz="0" w:space="0" w:color="auto"/>
        <w:left w:val="none" w:sz="0" w:space="0" w:color="auto"/>
        <w:bottom w:val="none" w:sz="0" w:space="0" w:color="auto"/>
        <w:right w:val="none" w:sz="0" w:space="0" w:color="auto"/>
      </w:divBdr>
      <w:divsChild>
        <w:div w:id="1324553027">
          <w:marLeft w:val="0"/>
          <w:marRight w:val="0"/>
          <w:marTop w:val="0"/>
          <w:marBottom w:val="0"/>
          <w:divBdr>
            <w:top w:val="none" w:sz="0" w:space="0" w:color="auto"/>
            <w:left w:val="none" w:sz="0" w:space="0" w:color="auto"/>
            <w:bottom w:val="none" w:sz="0" w:space="0" w:color="auto"/>
            <w:right w:val="none" w:sz="0" w:space="0" w:color="auto"/>
          </w:divBdr>
          <w:divsChild>
            <w:div w:id="27263979">
              <w:marLeft w:val="0"/>
              <w:marRight w:val="0"/>
              <w:marTop w:val="0"/>
              <w:marBottom w:val="0"/>
              <w:divBdr>
                <w:top w:val="none" w:sz="0" w:space="0" w:color="auto"/>
                <w:left w:val="none" w:sz="0" w:space="0" w:color="auto"/>
                <w:bottom w:val="none" w:sz="0" w:space="0" w:color="auto"/>
                <w:right w:val="none" w:sz="0" w:space="0" w:color="auto"/>
              </w:divBdr>
            </w:div>
            <w:div w:id="5921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550">
      <w:bodyDiv w:val="1"/>
      <w:marLeft w:val="0"/>
      <w:marRight w:val="0"/>
      <w:marTop w:val="0"/>
      <w:marBottom w:val="0"/>
      <w:divBdr>
        <w:top w:val="none" w:sz="0" w:space="0" w:color="auto"/>
        <w:left w:val="none" w:sz="0" w:space="0" w:color="auto"/>
        <w:bottom w:val="none" w:sz="0" w:space="0" w:color="auto"/>
        <w:right w:val="none" w:sz="0" w:space="0" w:color="auto"/>
      </w:divBdr>
      <w:divsChild>
        <w:div w:id="1625572777">
          <w:marLeft w:val="0"/>
          <w:marRight w:val="0"/>
          <w:marTop w:val="0"/>
          <w:marBottom w:val="0"/>
          <w:divBdr>
            <w:top w:val="none" w:sz="0" w:space="0" w:color="auto"/>
            <w:left w:val="none" w:sz="0" w:space="0" w:color="auto"/>
            <w:bottom w:val="none" w:sz="0" w:space="0" w:color="auto"/>
            <w:right w:val="none" w:sz="0" w:space="0" w:color="auto"/>
          </w:divBdr>
        </w:div>
      </w:divsChild>
    </w:div>
    <w:div w:id="2112776720">
      <w:bodyDiv w:val="1"/>
      <w:marLeft w:val="0"/>
      <w:marRight w:val="0"/>
      <w:marTop w:val="0"/>
      <w:marBottom w:val="0"/>
      <w:divBdr>
        <w:top w:val="none" w:sz="0" w:space="0" w:color="auto"/>
        <w:left w:val="none" w:sz="0" w:space="0" w:color="auto"/>
        <w:bottom w:val="none" w:sz="0" w:space="0" w:color="auto"/>
        <w:right w:val="none" w:sz="0" w:space="0" w:color="auto"/>
      </w:divBdr>
      <w:divsChild>
        <w:div w:id="974337101">
          <w:marLeft w:val="0"/>
          <w:marRight w:val="0"/>
          <w:marTop w:val="0"/>
          <w:marBottom w:val="0"/>
          <w:divBdr>
            <w:top w:val="none" w:sz="0" w:space="0" w:color="auto"/>
            <w:left w:val="none" w:sz="0" w:space="0" w:color="auto"/>
            <w:bottom w:val="none" w:sz="0" w:space="0" w:color="auto"/>
            <w:right w:val="none" w:sz="0" w:space="0" w:color="auto"/>
          </w:divBdr>
          <w:divsChild>
            <w:div w:id="207185518">
              <w:marLeft w:val="0"/>
              <w:marRight w:val="0"/>
              <w:marTop w:val="0"/>
              <w:marBottom w:val="0"/>
              <w:divBdr>
                <w:top w:val="none" w:sz="0" w:space="0" w:color="auto"/>
                <w:left w:val="none" w:sz="0" w:space="0" w:color="auto"/>
                <w:bottom w:val="none" w:sz="0" w:space="0" w:color="auto"/>
                <w:right w:val="none" w:sz="0" w:space="0" w:color="auto"/>
              </w:divBdr>
            </w:div>
            <w:div w:id="482817161">
              <w:marLeft w:val="0"/>
              <w:marRight w:val="0"/>
              <w:marTop w:val="0"/>
              <w:marBottom w:val="0"/>
              <w:divBdr>
                <w:top w:val="none" w:sz="0" w:space="0" w:color="auto"/>
                <w:left w:val="none" w:sz="0" w:space="0" w:color="auto"/>
                <w:bottom w:val="none" w:sz="0" w:space="0" w:color="auto"/>
                <w:right w:val="none" w:sz="0" w:space="0" w:color="auto"/>
              </w:divBdr>
            </w:div>
            <w:div w:id="890842063">
              <w:marLeft w:val="0"/>
              <w:marRight w:val="0"/>
              <w:marTop w:val="0"/>
              <w:marBottom w:val="0"/>
              <w:divBdr>
                <w:top w:val="none" w:sz="0" w:space="0" w:color="auto"/>
                <w:left w:val="none" w:sz="0" w:space="0" w:color="auto"/>
                <w:bottom w:val="none" w:sz="0" w:space="0" w:color="auto"/>
                <w:right w:val="none" w:sz="0" w:space="0" w:color="auto"/>
              </w:divBdr>
            </w:div>
            <w:div w:id="1110390696">
              <w:marLeft w:val="0"/>
              <w:marRight w:val="0"/>
              <w:marTop w:val="0"/>
              <w:marBottom w:val="0"/>
              <w:divBdr>
                <w:top w:val="none" w:sz="0" w:space="0" w:color="auto"/>
                <w:left w:val="none" w:sz="0" w:space="0" w:color="auto"/>
                <w:bottom w:val="none" w:sz="0" w:space="0" w:color="auto"/>
                <w:right w:val="none" w:sz="0" w:space="0" w:color="auto"/>
              </w:divBdr>
            </w:div>
            <w:div w:id="1718897621">
              <w:marLeft w:val="0"/>
              <w:marRight w:val="0"/>
              <w:marTop w:val="0"/>
              <w:marBottom w:val="0"/>
              <w:divBdr>
                <w:top w:val="none" w:sz="0" w:space="0" w:color="auto"/>
                <w:left w:val="none" w:sz="0" w:space="0" w:color="auto"/>
                <w:bottom w:val="none" w:sz="0" w:space="0" w:color="auto"/>
                <w:right w:val="none" w:sz="0" w:space="0" w:color="auto"/>
              </w:divBdr>
            </w:div>
            <w:div w:id="1759055307">
              <w:marLeft w:val="0"/>
              <w:marRight w:val="0"/>
              <w:marTop w:val="0"/>
              <w:marBottom w:val="0"/>
              <w:divBdr>
                <w:top w:val="none" w:sz="0" w:space="0" w:color="auto"/>
                <w:left w:val="none" w:sz="0" w:space="0" w:color="auto"/>
                <w:bottom w:val="none" w:sz="0" w:space="0" w:color="auto"/>
                <w:right w:val="none" w:sz="0" w:space="0" w:color="auto"/>
              </w:divBdr>
            </w:div>
            <w:div w:id="18951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lobalcryospherewatch.org/cryonet/variables/recommended_variable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odes.wmo.int/wmd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tu\OneDrive%20-%20WMO\M_Drive\Documents\4_GCW%20Reports\GCW-Report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EC4DA-425A-462F-AE51-03A08139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GCW-Reports_Template</Template>
  <TotalTime>1313</TotalTime>
  <Pages>18</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GCW-SG Jan.2014</vt:lpstr>
    </vt:vector>
  </TitlesOfParts>
  <Company>WMO</Company>
  <LinksUpToDate>false</LinksUpToDate>
  <CharactersWithSpaces>20141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GCW-SG Jan.2014</dc:title>
  <dc:subject>Final Report</dc:subject>
  <dc:creator>Rodica Nitu</dc:creator>
  <cp:lastModifiedBy>Lijuan Ma</cp:lastModifiedBy>
  <cp:revision>95</cp:revision>
  <cp:lastPrinted>2020-05-07T10:06:00Z</cp:lastPrinted>
  <dcterms:created xsi:type="dcterms:W3CDTF">2020-05-09T13:45:00Z</dcterms:created>
  <dcterms:modified xsi:type="dcterms:W3CDTF">2020-05-28T12:21:00Z</dcterms:modified>
</cp:coreProperties>
</file>